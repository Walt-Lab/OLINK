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176D" w14:textId="5EAD4C3C" w:rsidR="00B010AC" w:rsidRPr="00F826A8" w:rsidRDefault="00B010AC" w:rsidP="00060A10">
      <w:pPr>
        <w:rPr>
          <w:b/>
          <w:bCs/>
        </w:rPr>
      </w:pPr>
      <w:r w:rsidRPr="00F826A8">
        <w:rPr>
          <w:b/>
          <w:bCs/>
        </w:rPr>
        <w:t>Proteomic Analysis of Cerebrospinal Fluid: Towards Identification of Unique Markers for Brain-Derived Extracellular Vesicle</w:t>
      </w:r>
      <w:ins w:id="0" w:author="Sydney D'Amaddio" w:date="2024-02-26T12:53:00Z">
        <w:r w:rsidR="005A1B39">
          <w:rPr>
            <w:b/>
            <w:bCs/>
          </w:rPr>
          <w:t>s</w:t>
        </w:r>
      </w:ins>
    </w:p>
    <w:p w14:paraId="33AFA7FE" w14:textId="77777777" w:rsidR="00060A10" w:rsidRDefault="00060A10" w:rsidP="007C3B4A">
      <w:pPr>
        <w:ind w:firstLine="720"/>
      </w:pPr>
    </w:p>
    <w:p w14:paraId="027B03BF" w14:textId="64510317" w:rsidR="008F1E30" w:rsidRDefault="00071D7F" w:rsidP="007C3B4A">
      <w:pPr>
        <w:ind w:firstLine="720"/>
      </w:pPr>
      <w:r>
        <w:t xml:space="preserve">Extracellular </w:t>
      </w:r>
      <w:proofErr w:type="spellStart"/>
      <w:r w:rsidR="00F07BEE">
        <w:t>v</w:t>
      </w:r>
      <w:r>
        <w:t>esicles</w:t>
      </w:r>
      <w:proofErr w:type="spellEnd"/>
      <w:r>
        <w:t xml:space="preserve"> (EVs) are nanometer</w:t>
      </w:r>
      <w:r w:rsidR="00B010AC">
        <w:t>-</w:t>
      </w:r>
      <w:r>
        <w:t>scale, membrane</w:t>
      </w:r>
      <w:r w:rsidR="00C459FC">
        <w:t>-</w:t>
      </w:r>
      <w:r>
        <w:t>bound compartments that contain proteins, RNAs and metabolites endogenous to the</w:t>
      </w:r>
      <w:r w:rsidR="007C3B4A">
        <w:t>ir</w:t>
      </w:r>
      <w:r>
        <w:t xml:space="preserve"> cell </w:t>
      </w:r>
      <w:r w:rsidR="007C3B4A">
        <w:t>of origin</w:t>
      </w:r>
      <w:r w:rsidR="007C3B4A">
        <w:fldChar w:fldCharType="begin"/>
      </w:r>
      <w:r w:rsidR="007C3B4A">
        <w:instrText xml:space="preserve"> ADDIN EN.CITE &lt;EndNote&gt;&lt;Cite&gt;&lt;Author&gt;Raposo&lt;/Author&gt;&lt;Year&gt;2013&lt;/Year&gt;&lt;RecNum&gt;5&lt;/RecNum&gt;&lt;DisplayText&gt;&lt;style face="superscript"&gt;1&lt;/style&gt;&lt;/DisplayText&gt;&lt;record&gt;&lt;rec-number&gt;5&lt;/rec-number&gt;&lt;foreign-keys&gt;&lt;key app="EN" db-id="2r9zp9fdaz0rapepdwx5sw55r5pwpzsfzf5f" timestamp="1700598816"&gt;5&lt;/key&gt;&lt;/foreign-keys&gt;&lt;ref-type name="Journal Article"&gt;17&lt;/ref-type&gt;&lt;contributors&gt;&lt;authors&gt;&lt;author&gt;Raposo, G.&lt;/author&gt;&lt;author&gt;Stoorvogel, W.&lt;/author&gt;&lt;/authors&gt;&lt;/contributors&gt;&lt;auth-address&gt;Institut Curie, Centre de Recherche, F-75248 Paris, Cedex 05, France. graposo@curie.fr&lt;/auth-address&gt;&lt;titles&gt;&lt;title&gt;Extracellular vesicles: exosomes, microvesicles, and friends&lt;/title&gt;&lt;secondary-title&gt;J Cell Biol&lt;/secondary-title&gt;&lt;/titles&gt;&lt;periodical&gt;&lt;full-title&gt;J Cell Biol&lt;/full-title&gt;&lt;/periodical&gt;&lt;pages&gt;373-83&lt;/pages&gt;&lt;volume&gt;200&lt;/volume&gt;&lt;number&gt;4&lt;/number&gt;&lt;edition&gt;2013/02/20&lt;/edition&gt;&lt;keywords&gt;&lt;keyword&gt;Biological Transport/physiology&lt;/keyword&gt;&lt;keyword&gt;Cell Communication&lt;/keyword&gt;&lt;keyword&gt;Cell Membrane/metabolism/ultrastructure&lt;/keyword&gt;&lt;keyword&gt;Exosomes/*physiology/ultrastructure&lt;/keyword&gt;&lt;keyword&gt;Membrane Fusion&lt;/keyword&gt;&lt;keyword&gt;*Models, Biological&lt;/keyword&gt;&lt;keyword&gt;Proteins/metabolism&lt;/keyword&gt;&lt;/keywords&gt;&lt;dates&gt;&lt;year&gt;2013&lt;/year&gt;&lt;pub-dates&gt;&lt;date&gt;Feb 18&lt;/date&gt;&lt;/pub-dates&gt;&lt;/dates&gt;&lt;isbn&gt;1540-8140 (Electronic)&amp;#xD;0021-9525 (Print)&amp;#xD;0021-9525 (Linking)&lt;/isbn&gt;&lt;accession-num&gt;23420871&lt;/accession-num&gt;&lt;urls&gt;&lt;related-urls&gt;&lt;url&gt;https://www.ncbi.nlm.nih.gov/pubmed/23420871&lt;/url&gt;&lt;/related-urls&gt;&lt;/urls&gt;&lt;custom2&gt;PMC3575529&lt;/custom2&gt;&lt;electronic-resource-num&gt;10.1083/jcb.201211138&lt;/electronic-resource-num&gt;&lt;/record&gt;&lt;/Cite&gt;&lt;/EndNote&gt;</w:instrText>
      </w:r>
      <w:r w:rsidR="007C3B4A">
        <w:fldChar w:fldCharType="separate"/>
      </w:r>
      <w:r w:rsidR="007C3B4A" w:rsidRPr="007C3B4A">
        <w:rPr>
          <w:noProof/>
          <w:vertAlign w:val="superscript"/>
        </w:rPr>
        <w:t>1</w:t>
      </w:r>
      <w:r w:rsidR="007C3B4A">
        <w:fldChar w:fldCharType="end"/>
      </w:r>
      <w:r>
        <w:t xml:space="preserve">. As such, the </w:t>
      </w:r>
      <w:r w:rsidR="0040130E">
        <w:t>content</w:t>
      </w:r>
      <w:r w:rsidR="00F97FFD">
        <w:t xml:space="preserve"> </w:t>
      </w:r>
      <w:r>
        <w:t xml:space="preserve">of </w:t>
      </w:r>
      <w:r w:rsidR="007F24B6">
        <w:t>EVs</w:t>
      </w:r>
      <w:r w:rsidR="00D30E56">
        <w:t>,</w:t>
      </w:r>
      <w:r w:rsidR="007F24B6">
        <w:t xml:space="preserve"> </w:t>
      </w:r>
      <w:r w:rsidR="00B010AC">
        <w:t xml:space="preserve">isolated from </w:t>
      </w:r>
      <w:r w:rsidR="007F24B6">
        <w:t>biofluids</w:t>
      </w:r>
      <w:r w:rsidR="007C3B4A">
        <w:t xml:space="preserve">, can serve as a molecular </w:t>
      </w:r>
      <w:r>
        <w:t xml:space="preserve">snapshot of the </w:t>
      </w:r>
      <w:r w:rsidR="007C3B4A">
        <w:t>parent cell</w:t>
      </w:r>
      <w:r>
        <w:t>.</w:t>
      </w:r>
      <w:r w:rsidR="002B0B21">
        <w:t xml:space="preserve"> </w:t>
      </w:r>
      <w:r w:rsidR="00D30E56">
        <w:t>A</w:t>
      </w:r>
      <w:r w:rsidR="008F1E30">
        <w:t xml:space="preserve"> </w:t>
      </w:r>
      <w:r w:rsidR="00D30E56">
        <w:t xml:space="preserve">preponderance of </w:t>
      </w:r>
      <w:r w:rsidR="008F1E30">
        <w:t>EV</w:t>
      </w:r>
      <w:r w:rsidR="00D30E56">
        <w:t xml:space="preserve"> research has focused on isolating</w:t>
      </w:r>
      <w:r w:rsidR="007F24B6">
        <w:t xml:space="preserve"> </w:t>
      </w:r>
      <w:r w:rsidR="009C02F6">
        <w:t>EVs</w:t>
      </w:r>
      <w:r w:rsidR="007F24B6">
        <w:t xml:space="preserve"> from specific cell types </w:t>
      </w:r>
      <w:r w:rsidR="0019731D">
        <w:t xml:space="preserve">or </w:t>
      </w:r>
      <w:r w:rsidR="007F24B6">
        <w:t xml:space="preserve">tumors </w:t>
      </w:r>
      <w:r w:rsidR="00D30E56">
        <w:t>utilizing</w:t>
      </w:r>
      <w:r w:rsidR="007F24B6">
        <w:t xml:space="preserve"> transmembrane proteins that can </w:t>
      </w:r>
      <w:r w:rsidR="008465C1">
        <w:t>allude</w:t>
      </w:r>
      <w:r w:rsidR="007F24B6">
        <w:t xml:space="preserve"> to </w:t>
      </w:r>
      <w:r w:rsidR="008465C1">
        <w:t xml:space="preserve">cell </w:t>
      </w:r>
      <w:r w:rsidR="007F24B6">
        <w:t>origin</w:t>
      </w:r>
      <w:r w:rsidR="007C3B4A">
        <w:fldChar w:fldCharType="begin">
          <w:fldData xml:space="preserve">PEVuZE5vdGU+PENpdGU+PEF1dGhvcj5TaGFtaS1TaGFoPC9BdXRob3I+PFllYXI+MjAyMzwvWWVh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</w:fldData>
        </w:fldChar>
      </w:r>
      <w:r w:rsidR="007C3B4A">
        <w:instrText xml:space="preserve"> ADDIN EN.CITE </w:instrText>
      </w:r>
      <w:r w:rsidR="007C3B4A">
        <w:fldChar w:fldCharType="begin">
          <w:fldData xml:space="preserve">PEVuZE5vdGU+PENpdGU+PEF1dGhvcj5TaGFtaS1TaGFoPC9BdXRob3I+PFllYXI+MjAyMzwvWWVh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</w:fldData>
        </w:fldChar>
      </w:r>
      <w:r w:rsidR="007C3B4A">
        <w:instrText xml:space="preserve"> ADDIN EN.CITE.DATA </w:instrText>
      </w:r>
      <w:r w:rsidR="007C3B4A">
        <w:fldChar w:fldCharType="end"/>
      </w:r>
      <w:r w:rsidR="007C3B4A">
        <w:fldChar w:fldCharType="separate"/>
      </w:r>
      <w:r w:rsidR="007C3B4A" w:rsidRPr="007C3B4A">
        <w:rPr>
          <w:noProof/>
          <w:vertAlign w:val="superscript"/>
        </w:rPr>
        <w:t>2</w:t>
      </w:r>
      <w:r w:rsidR="007C3B4A">
        <w:fldChar w:fldCharType="end"/>
      </w:r>
      <w:r w:rsidR="007F24B6">
        <w:t xml:space="preserve">. </w:t>
      </w:r>
      <w:r w:rsidR="008465C1">
        <w:t xml:space="preserve">While this has led to some success, </w:t>
      </w:r>
      <w:r w:rsidR="00F07BEE">
        <w:t xml:space="preserve">such </w:t>
      </w:r>
      <w:r w:rsidR="008465C1">
        <w:t>as in the case of monitoring prostate cancer</w:t>
      </w:r>
      <w:r w:rsidR="002C0D06">
        <w:fldChar w:fldCharType="begin">
          <w:fldData xml:space="preserve">PEVuZE5vdGU+PENpdGU+PEF1dGhvcj5SYW1pcmV6LUdhcnJhc3RhY2hvPC9BdXRob3I+PFllYXI+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</w:fldData>
        </w:fldChar>
      </w:r>
      <w:r w:rsidR="002C0D06">
        <w:instrText xml:space="preserve"> ADDIN EN.CITE </w:instrText>
      </w:r>
      <w:r w:rsidR="002C0D06">
        <w:fldChar w:fldCharType="begin">
          <w:fldData xml:space="preserve">PEVuZE5vdGU+PENpdGU+PEF1dGhvcj5SYW1pcmV6LUdhcnJhc3RhY2hvPC9BdXRob3I+PFllYXI+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</w:fldData>
        </w:fldChar>
      </w:r>
      <w:r w:rsidR="002C0D06">
        <w:instrText xml:space="preserve"> ADDIN EN.CITE.DATA </w:instrText>
      </w:r>
      <w:r w:rsidR="002C0D06">
        <w:fldChar w:fldCharType="end"/>
      </w:r>
      <w:r w:rsidR="002C0D06">
        <w:fldChar w:fldCharType="separate"/>
      </w:r>
      <w:r w:rsidR="002C0D06" w:rsidRPr="002C0D06">
        <w:rPr>
          <w:noProof/>
          <w:vertAlign w:val="superscript"/>
        </w:rPr>
        <w:t>3</w:t>
      </w:r>
      <w:r w:rsidR="002C0D06">
        <w:fldChar w:fldCharType="end"/>
      </w:r>
      <w:r w:rsidR="008465C1">
        <w:t>, studies that have</w:t>
      </w:r>
      <w:r w:rsidR="00F97FFD">
        <w:t xml:space="preserve"> sought </w:t>
      </w:r>
      <w:r w:rsidR="008465C1">
        <w:t>to capture brain</w:t>
      </w:r>
      <w:r w:rsidR="00651C01">
        <w:t>-</w:t>
      </w:r>
      <w:r w:rsidR="008465C1">
        <w:t xml:space="preserve">derived EVs have been hampered by </w:t>
      </w:r>
      <w:r w:rsidR="005D501D">
        <w:t xml:space="preserve">methodological challenges. Specifically, proteins </w:t>
      </w:r>
      <w:r w:rsidR="00B010AC">
        <w:t>cited as transmembrane or internal to EVs have</w:t>
      </w:r>
      <w:r w:rsidR="005D501D">
        <w:t xml:space="preserve"> been shown to be</w:t>
      </w:r>
      <w:r w:rsidR="00651C01">
        <w:t xml:space="preserve"> predominantly</w:t>
      </w:r>
      <w:r w:rsidR="005D501D">
        <w:t xml:space="preserve"> </w:t>
      </w:r>
      <w:r w:rsidR="006F7A12">
        <w:t xml:space="preserve">cleaved and </w:t>
      </w:r>
      <w:r w:rsidR="005D501D">
        <w:t>secreted</w:t>
      </w:r>
      <w:r w:rsidR="00F97FFD">
        <w:fldChar w:fldCharType="begin">
          <w:fldData xml:space="preserve">PEVuZE5vdGU+PENpdGU+PEF1dGhvcj5Ob3JtYW48L0F1dGhvcj48WWVhcj4yMDIxPC9ZZWFyPjxS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</w:fldData>
        </w:fldChar>
      </w:r>
      <w:r w:rsidR="002C0D06">
        <w:instrText xml:space="preserve"> ADDIN EN.CITE </w:instrText>
      </w:r>
      <w:r w:rsidR="002C0D06">
        <w:fldChar w:fldCharType="begin">
          <w:fldData xml:space="preserve">PEVuZE5vdGU+PENpdGU+PEF1dGhvcj5Ob3JtYW48L0F1dGhvcj48WWVhcj4yMDIxPC9ZZWFyPjxS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</w:fldData>
        </w:fldChar>
      </w:r>
      <w:r w:rsidR="002C0D06">
        <w:instrText xml:space="preserve"> ADDIN EN.CITE.DATA </w:instrText>
      </w:r>
      <w:r w:rsidR="002C0D06">
        <w:fldChar w:fldCharType="end"/>
      </w:r>
      <w:r w:rsidR="00F97FFD">
        <w:fldChar w:fldCharType="separate"/>
      </w:r>
      <w:r w:rsidR="002C0D06" w:rsidRPr="002C0D06">
        <w:rPr>
          <w:noProof/>
          <w:vertAlign w:val="superscript"/>
        </w:rPr>
        <w:t>4</w:t>
      </w:r>
      <w:r w:rsidR="00F97FFD">
        <w:fldChar w:fldCharType="end"/>
      </w:r>
      <w:r w:rsidR="005D501D">
        <w:t xml:space="preserve">. </w:t>
      </w:r>
      <w:r w:rsidR="00F97FFD">
        <w:t>It</w:t>
      </w:r>
      <w:r w:rsidR="00651C01">
        <w:t xml:space="preserve"> is</w:t>
      </w:r>
      <w:r w:rsidR="00B010AC">
        <w:t>,</w:t>
      </w:r>
      <w:r w:rsidR="00651C01">
        <w:t xml:space="preserve"> </w:t>
      </w:r>
      <w:r w:rsidR="00F97FFD">
        <w:t>therefore</w:t>
      </w:r>
      <w:r w:rsidR="00F826A8">
        <w:t>,</w:t>
      </w:r>
      <w:r w:rsidR="00F97FFD">
        <w:t xml:space="preserve"> </w:t>
      </w:r>
      <w:r w:rsidR="00651C01">
        <w:t xml:space="preserve">critical to </w:t>
      </w:r>
      <w:r w:rsidR="00C459FC">
        <w:t>validate</w:t>
      </w:r>
      <w:r w:rsidR="00F97FFD">
        <w:t xml:space="preserve"> methods</w:t>
      </w:r>
      <w:r w:rsidR="00651C01">
        <w:t xml:space="preserve"> to differentiate</w:t>
      </w:r>
      <w:r w:rsidR="00504163">
        <w:t xml:space="preserve"> </w:t>
      </w:r>
      <w:r w:rsidR="00651C01">
        <w:t>EV</w:t>
      </w:r>
      <w:r w:rsidR="00B010AC">
        <w:t>-</w:t>
      </w:r>
      <w:r w:rsidR="00651C01">
        <w:t xml:space="preserve">associated proteins from those that are secreted and </w:t>
      </w:r>
      <w:r w:rsidR="008F1E30">
        <w:t>cleaved</w:t>
      </w:r>
      <w:r w:rsidR="00651C01">
        <w:t xml:space="preserve"> in biofluids. </w:t>
      </w:r>
    </w:p>
    <w:p w14:paraId="5D350794" w14:textId="65F1EECD" w:rsidR="002141B5" w:rsidRDefault="00651C01" w:rsidP="00D41DF6">
      <w:pPr>
        <w:ind w:firstLine="720"/>
      </w:pPr>
      <w:r>
        <w:t xml:space="preserve">EVs can be </w:t>
      </w:r>
      <w:r w:rsidR="00F97FFD">
        <w:t xml:space="preserve">easily </w:t>
      </w:r>
      <w:r>
        <w:t xml:space="preserve">separated from </w:t>
      </w:r>
      <w:r w:rsidR="00C459FC">
        <w:t>soluble</w:t>
      </w:r>
      <w:r>
        <w:t xml:space="preserve"> proteins by size exclusion chromatography</w:t>
      </w:r>
      <w:r w:rsidR="00E97BE8">
        <w:t xml:space="preserve"> (SEC)</w:t>
      </w:r>
      <w:r>
        <w:t xml:space="preserve"> or density gradient chromatography</w:t>
      </w:r>
      <w:r w:rsidR="00F97FFD">
        <w:t xml:space="preserve"> (DGC)</w:t>
      </w:r>
      <w:r w:rsidR="00F97FFD">
        <w:fldChar w:fldCharType="begin">
          <w:fldData xml:space="preserve">PEVuZE5vdGU+PENpdGU+PEF1dGhvcj5Ob3JtYW48L0F1dGhvcj48WWVhcj4yMDIxPC9ZZWFyPjxS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</w:fldData>
        </w:fldChar>
      </w:r>
      <w:r w:rsidR="002C0D06">
        <w:instrText xml:space="preserve"> ADDIN EN.CITE </w:instrText>
      </w:r>
      <w:r w:rsidR="002C0D06">
        <w:fldChar w:fldCharType="begin">
          <w:fldData xml:space="preserve">PEVuZE5vdGU+PENpdGU+PEF1dGhvcj5Ob3JtYW48L0F1dGhvcj48WWVhcj4yMDIxPC9ZZWFyPjxS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</w:fldData>
        </w:fldChar>
      </w:r>
      <w:r w:rsidR="002C0D06">
        <w:instrText xml:space="preserve"> ADDIN EN.CITE.DATA </w:instrText>
      </w:r>
      <w:r w:rsidR="002C0D06">
        <w:fldChar w:fldCharType="end"/>
      </w:r>
      <w:r w:rsidR="00F97FFD">
        <w:fldChar w:fldCharType="separate"/>
      </w:r>
      <w:r w:rsidR="002C0D06" w:rsidRPr="002C0D06">
        <w:rPr>
          <w:noProof/>
          <w:vertAlign w:val="superscript"/>
        </w:rPr>
        <w:t>4</w:t>
      </w:r>
      <w:r w:rsidR="00F97FFD">
        <w:fldChar w:fldCharType="end"/>
      </w:r>
      <w:r w:rsidR="00F97FFD">
        <w:t>.</w:t>
      </w:r>
      <w:r>
        <w:t xml:space="preserve"> </w:t>
      </w:r>
      <w:r w:rsidR="00C459FC">
        <w:t>Nevertheless</w:t>
      </w:r>
      <w:r w:rsidR="00F97FFD">
        <w:t xml:space="preserve">, </w:t>
      </w:r>
      <w:r>
        <w:t xml:space="preserve">analyzing the proteomic content of </w:t>
      </w:r>
      <w:r w:rsidR="008F1E30">
        <w:t xml:space="preserve">the EV and </w:t>
      </w:r>
      <w:r w:rsidR="00C459FC">
        <w:t>soluble</w:t>
      </w:r>
      <w:r w:rsidR="008F1E30">
        <w:t xml:space="preserve"> protein </w:t>
      </w:r>
      <w:r>
        <w:t>fractions with a single biochemical technique can be challenging because the</w:t>
      </w:r>
      <w:r w:rsidR="00F97FFD">
        <w:t xml:space="preserve"> </w:t>
      </w:r>
      <w:r w:rsidR="00C459FC">
        <w:t>soluble</w:t>
      </w:r>
      <w:r w:rsidR="0028688F">
        <w:t xml:space="preserve"> protein fractions contain </w:t>
      </w:r>
      <w:r w:rsidR="00F4050C">
        <w:t>several orders of magnitude</w:t>
      </w:r>
      <w:r w:rsidR="0028688F">
        <w:t xml:space="preserve"> more protein than the EV fractions</w:t>
      </w:r>
      <w:r w:rsidR="0028688F" w:rsidRPr="0037108A">
        <w:rPr>
          <w:color w:val="000000" w:themeColor="text1"/>
        </w:rPr>
        <w:t>. Unbiased techniques like mass spectrometry</w:t>
      </w:r>
      <w:r w:rsidR="00D41DF6" w:rsidRPr="0037108A">
        <w:rPr>
          <w:color w:val="000000" w:themeColor="text1"/>
        </w:rPr>
        <w:t xml:space="preserve"> are challenging because</w:t>
      </w:r>
      <w:r w:rsidR="00B010AC">
        <w:rPr>
          <w:color w:val="000000" w:themeColor="text1"/>
        </w:rPr>
        <w:t>,</w:t>
      </w:r>
      <w:r w:rsidR="00D41DF6" w:rsidRPr="0037108A">
        <w:rPr>
          <w:color w:val="000000" w:themeColor="text1"/>
        </w:rPr>
        <w:t xml:space="preserve"> in the EV fractions, abundant lipoproteins can mask </w:t>
      </w:r>
      <w:r w:rsidR="003D06CD">
        <w:rPr>
          <w:color w:val="000000" w:themeColor="text1"/>
        </w:rPr>
        <w:t>rare</w:t>
      </w:r>
      <w:r w:rsidR="00D41DF6" w:rsidRPr="0037108A">
        <w:rPr>
          <w:color w:val="000000" w:themeColor="text1"/>
        </w:rPr>
        <w:t xml:space="preserve"> EV</w:t>
      </w:r>
      <w:r w:rsidR="0019731D">
        <w:rPr>
          <w:color w:val="000000" w:themeColor="text1"/>
        </w:rPr>
        <w:t>-</w:t>
      </w:r>
      <w:r w:rsidR="00D41DF6" w:rsidRPr="0037108A">
        <w:rPr>
          <w:color w:val="000000" w:themeColor="text1"/>
        </w:rPr>
        <w:t>associated proteins</w:t>
      </w:r>
      <w:r w:rsidR="00B010AC">
        <w:rPr>
          <w:color w:val="000000" w:themeColor="text1"/>
        </w:rPr>
        <w:t>,</w:t>
      </w:r>
      <w:r w:rsidR="00D41DF6" w:rsidRPr="0037108A">
        <w:rPr>
          <w:color w:val="000000" w:themeColor="text1"/>
        </w:rPr>
        <w:t xml:space="preserve"> while in the soluble fractions</w:t>
      </w:r>
      <w:r w:rsidR="00B010AC">
        <w:rPr>
          <w:color w:val="000000" w:themeColor="text1"/>
        </w:rPr>
        <w:t>,</w:t>
      </w:r>
      <w:r w:rsidR="00D41DF6" w:rsidRPr="0037108A">
        <w:rPr>
          <w:color w:val="000000" w:themeColor="text1"/>
        </w:rPr>
        <w:t xml:space="preserve"> abundant proteins like albumin create a similar problem</w:t>
      </w:r>
      <w:r w:rsidR="00D41DF6" w:rsidRPr="0037108A">
        <w:rPr>
          <w:color w:val="000000" w:themeColor="text1"/>
        </w:rPr>
        <w:fldChar w:fldCharType="begin">
          <w:fldData xml:space="preserve">PEVuZE5vdGU+PENpdGU+PEF1dGhvcj5UZXItT3ZhbmVzeWFuPC9BdXRob3I+PFllYXI+MjAyMzwv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=
</w:fldData>
        </w:fldChar>
      </w:r>
      <w:r w:rsidR="00D41DF6" w:rsidRPr="0037108A">
        <w:rPr>
          <w:color w:val="000000" w:themeColor="text1"/>
        </w:rPr>
        <w:instrText xml:space="preserve"> ADDIN EN.CITE </w:instrText>
      </w:r>
      <w:r w:rsidR="00D41DF6" w:rsidRPr="0037108A">
        <w:rPr>
          <w:color w:val="000000" w:themeColor="text1"/>
        </w:rPr>
        <w:fldChar w:fldCharType="begin">
          <w:fldData xml:space="preserve">PEVuZE5vdGU+PENpdGU+PEF1dGhvcj5UZXItT3ZhbmVzeWFuPC9BdXRob3I+PFllYXI+MjAyMzwv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=
</w:fldData>
        </w:fldChar>
      </w:r>
      <w:r w:rsidR="00D41DF6" w:rsidRPr="0037108A">
        <w:rPr>
          <w:color w:val="000000" w:themeColor="text1"/>
        </w:rPr>
        <w:instrText xml:space="preserve"> ADDIN EN.CITE.DATA </w:instrText>
      </w:r>
      <w:r w:rsidR="00D41DF6" w:rsidRPr="0037108A">
        <w:rPr>
          <w:color w:val="000000" w:themeColor="text1"/>
        </w:rPr>
      </w:r>
      <w:r w:rsidR="00D41DF6" w:rsidRPr="0037108A">
        <w:rPr>
          <w:color w:val="000000" w:themeColor="text1"/>
        </w:rPr>
        <w:fldChar w:fldCharType="end"/>
      </w:r>
      <w:r w:rsidR="00D41DF6" w:rsidRPr="0037108A">
        <w:rPr>
          <w:color w:val="000000" w:themeColor="text1"/>
        </w:rPr>
      </w:r>
      <w:r w:rsidR="00D41DF6" w:rsidRPr="0037108A">
        <w:rPr>
          <w:color w:val="000000" w:themeColor="text1"/>
        </w:rPr>
        <w:fldChar w:fldCharType="separate"/>
      </w:r>
      <w:r w:rsidR="00D41DF6" w:rsidRPr="0037108A">
        <w:rPr>
          <w:noProof/>
          <w:color w:val="000000" w:themeColor="text1"/>
          <w:vertAlign w:val="superscript"/>
        </w:rPr>
        <w:t>5</w:t>
      </w:r>
      <w:r w:rsidR="00D41DF6" w:rsidRPr="0037108A">
        <w:rPr>
          <w:color w:val="000000" w:themeColor="text1"/>
        </w:rPr>
        <w:fldChar w:fldCharType="end"/>
      </w:r>
      <w:r w:rsidR="00D41DF6" w:rsidRPr="0037108A">
        <w:rPr>
          <w:color w:val="000000" w:themeColor="text1"/>
        </w:rPr>
        <w:t xml:space="preserve">. </w:t>
      </w:r>
      <w:r w:rsidR="0037108A" w:rsidRPr="0037108A">
        <w:rPr>
          <w:color w:val="000000" w:themeColor="text1"/>
        </w:rPr>
        <w:t>Furthermore,</w:t>
      </w:r>
      <w:r w:rsidR="00AD262D" w:rsidRPr="0037108A">
        <w:rPr>
          <w:color w:val="000000" w:themeColor="text1"/>
        </w:rPr>
        <w:t xml:space="preserve"> </w:t>
      </w:r>
      <w:r w:rsidR="00F342ED">
        <w:t>protein</w:t>
      </w:r>
      <w:r w:rsidR="00B010AC">
        <w:t>-</w:t>
      </w:r>
      <w:r w:rsidR="00F342ED">
        <w:t xml:space="preserve">rich fractions can be challenging to analyze by Western blots because the high abundance of free proteins can </w:t>
      </w:r>
      <w:r w:rsidR="00DC4EEF">
        <w:t>clog the gel</w:t>
      </w:r>
      <w:r w:rsidR="00F342ED">
        <w:t xml:space="preserve">. </w:t>
      </w:r>
      <w:r w:rsidR="00F07BEE">
        <w:t>As a result</w:t>
      </w:r>
      <w:r w:rsidR="0037108A">
        <w:t xml:space="preserve">, </w:t>
      </w:r>
      <w:r w:rsidR="00CF6481">
        <w:t>ELISA</w:t>
      </w:r>
      <w:r w:rsidR="008F1E30">
        <w:t>s</w:t>
      </w:r>
      <w:r w:rsidR="00CF6481">
        <w:t xml:space="preserve"> have thus far been the best method of assessing EV fractionation</w:t>
      </w:r>
      <w:r w:rsidR="008F1E30">
        <w:t xml:space="preserve"> pattern</w:t>
      </w:r>
      <w:r w:rsidR="008962DB">
        <w:fldChar w:fldCharType="begin">
          <w:fldData xml:space="preserve">PEVuZE5vdGU+PENpdGU+PEF1dGhvcj5UZXItT3ZhbmVzeWFuPC9BdXRob3I+PFllYXI+MjAyMTwv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</w:fldData>
        </w:fldChar>
      </w:r>
      <w:r w:rsidR="00D41DF6">
        <w:instrText xml:space="preserve"> ADDIN EN.CITE </w:instrText>
      </w:r>
      <w:r w:rsidR="00D41DF6">
        <w:fldChar w:fldCharType="begin">
          <w:fldData xml:space="preserve">PEVuZE5vdGU+PENpdGU+PEF1dGhvcj5UZXItT3ZhbmVzeWFuPC9BdXRob3I+PFllYXI+MjAyMTwv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</w:fldData>
        </w:fldChar>
      </w:r>
      <w:r w:rsidR="00D41DF6">
        <w:instrText xml:space="preserve"> ADDIN EN.CITE.DATA </w:instrText>
      </w:r>
      <w:r w:rsidR="00D41DF6">
        <w:fldChar w:fldCharType="end"/>
      </w:r>
      <w:r w:rsidR="008962DB">
        <w:fldChar w:fldCharType="separate"/>
      </w:r>
      <w:r w:rsidR="00D41DF6" w:rsidRPr="00D41DF6">
        <w:rPr>
          <w:noProof/>
          <w:vertAlign w:val="superscript"/>
        </w:rPr>
        <w:t>6</w:t>
      </w:r>
      <w:r w:rsidR="008962DB">
        <w:fldChar w:fldCharType="end"/>
      </w:r>
      <w:r w:rsidR="00CF6481">
        <w:t xml:space="preserve">. </w:t>
      </w:r>
      <w:r w:rsidR="00B010AC">
        <w:t>T</w:t>
      </w:r>
      <w:r w:rsidR="00167B9A">
        <w:t xml:space="preserve">o optimize </w:t>
      </w:r>
      <w:r w:rsidR="00386EDC">
        <w:t xml:space="preserve">total </w:t>
      </w:r>
      <w:r w:rsidR="00167B9A">
        <w:t>EV isolation, o</w:t>
      </w:r>
      <w:r w:rsidR="005F474B">
        <w:t xml:space="preserve">ur lab has </w:t>
      </w:r>
      <w:r w:rsidR="00CF6481">
        <w:t xml:space="preserve">previously developed </w:t>
      </w:r>
      <w:r w:rsidR="00602438">
        <w:t>highly sensitive ELISA</w:t>
      </w:r>
      <w:r w:rsidR="00CF6481">
        <w:t xml:space="preserve"> assays to quantify </w:t>
      </w:r>
      <w:r w:rsidR="00845F5D">
        <w:t xml:space="preserve">both canonical EV </w:t>
      </w:r>
      <w:r w:rsidR="00CF6481">
        <w:t xml:space="preserve">proteins </w:t>
      </w:r>
      <w:r w:rsidR="00386EDC">
        <w:t>(</w:t>
      </w:r>
      <w:r w:rsidR="00D10EDB">
        <w:t xml:space="preserve">CD9, </w:t>
      </w:r>
      <w:commentRangeStart w:id="1"/>
      <w:r w:rsidR="00D10EDB">
        <w:t>CD63</w:t>
      </w:r>
      <w:commentRangeEnd w:id="1"/>
      <w:r w:rsidR="005A1B39">
        <w:rPr>
          <w:rStyle w:val="CommentReference"/>
        </w:rPr>
        <w:commentReference w:id="1"/>
      </w:r>
      <w:r w:rsidR="00D10EDB">
        <w:t>,</w:t>
      </w:r>
      <w:r w:rsidR="00845F5D">
        <w:t xml:space="preserve"> </w:t>
      </w:r>
      <w:r w:rsidR="00D10EDB">
        <w:t>CD81</w:t>
      </w:r>
      <w:r w:rsidR="00845F5D">
        <w:t>,</w:t>
      </w:r>
      <w:r w:rsidR="00CF6481">
        <w:t xml:space="preserve"> </w:t>
      </w:r>
      <w:r w:rsidR="00A34064">
        <w:t>A</w:t>
      </w:r>
      <w:r w:rsidR="002141B5">
        <w:t>lix</w:t>
      </w:r>
      <w:r w:rsidR="00386EDC">
        <w:t>)</w:t>
      </w:r>
      <w:r w:rsidR="00845F5D">
        <w:t xml:space="preserve"> and potential contaminants to EV </w:t>
      </w:r>
      <w:r w:rsidR="00602438">
        <w:t>preparations</w:t>
      </w:r>
      <w:r w:rsidR="00845F5D">
        <w:t xml:space="preserve"> </w:t>
      </w:r>
      <w:r w:rsidR="00386EDC">
        <w:t>(</w:t>
      </w:r>
      <w:r w:rsidR="00F07BEE">
        <w:t>Apolipoprotein</w:t>
      </w:r>
      <w:r w:rsidR="005F474B">
        <w:t xml:space="preserve"> B</w:t>
      </w:r>
      <w:r w:rsidR="009B16E2">
        <w:t xml:space="preserve">, </w:t>
      </w:r>
      <w:r w:rsidR="00CF6481">
        <w:t>albumin</w:t>
      </w:r>
      <w:r w:rsidR="00386EDC">
        <w:t>)</w:t>
      </w:r>
      <w:r w:rsidR="00602438">
        <w:t xml:space="preserve"> using the Simoa platform invented in our lab</w:t>
      </w:r>
      <w:r w:rsidR="00602438">
        <w:fldChar w:fldCharType="begin">
          <w:fldData xml:space="preserve">PEVuZE5vdGU+PENpdGU+PEF1dGhvcj5UZXItT3ZhbmVzeWFuPC9BdXRob3I+PFllYXI+MjAyMzwv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</w:fldData>
        </w:fldChar>
      </w:r>
      <w:r w:rsidR="002C0D06">
        <w:instrText xml:space="preserve"> ADDIN EN.CITE </w:instrText>
      </w:r>
      <w:r w:rsidR="002C0D06">
        <w:fldChar w:fldCharType="begin">
          <w:fldData xml:space="preserve">PEVuZE5vdGU+PENpdGU+PEF1dGhvcj5UZXItT3ZhbmVzeWFuPC9BdXRob3I+PFllYXI+MjAyMzwv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</w:fldData>
        </w:fldChar>
      </w:r>
      <w:r w:rsidR="002C0D06">
        <w:instrText xml:space="preserve"> ADDIN EN.CITE.DATA </w:instrText>
      </w:r>
      <w:r w:rsidR="002C0D06">
        <w:fldChar w:fldCharType="end"/>
      </w:r>
      <w:r w:rsidR="00602438">
        <w:fldChar w:fldCharType="separate"/>
      </w:r>
      <w:r w:rsidR="002C0D06" w:rsidRPr="002C0D06">
        <w:rPr>
          <w:noProof/>
          <w:vertAlign w:val="superscript"/>
        </w:rPr>
        <w:t>4-6</w:t>
      </w:r>
      <w:r w:rsidR="00602438">
        <w:fldChar w:fldCharType="end"/>
      </w:r>
      <w:r w:rsidR="00602438">
        <w:t>.</w:t>
      </w:r>
      <w:r w:rsidR="001073F6">
        <w:t xml:space="preserve"> </w:t>
      </w:r>
      <w:r w:rsidR="00845F5D">
        <w:t>Here,</w:t>
      </w:r>
      <w:r w:rsidR="00CF6481">
        <w:t xml:space="preserve"> we </w:t>
      </w:r>
      <w:r w:rsidR="002141B5">
        <w:t xml:space="preserve">sought </w:t>
      </w:r>
      <w:r w:rsidR="00BA0B64">
        <w:t>to apply</w:t>
      </w:r>
      <w:r w:rsidR="005B0397">
        <w:t xml:space="preserve"> a large-scale</w:t>
      </w:r>
      <w:r w:rsidR="00BA0B64">
        <w:t xml:space="preserve"> </w:t>
      </w:r>
      <w:r w:rsidR="002141B5">
        <w:t xml:space="preserve">unbiased method to </w:t>
      </w:r>
      <w:r w:rsidR="00CF6481">
        <w:t xml:space="preserve">identify </w:t>
      </w:r>
      <w:r w:rsidR="005B0397">
        <w:t>proteins</w:t>
      </w:r>
      <w:r w:rsidR="00CF6481">
        <w:t xml:space="preserve"> that can be used for </w:t>
      </w:r>
      <w:r w:rsidR="00F342ED">
        <w:t xml:space="preserve">EV </w:t>
      </w:r>
      <w:r w:rsidR="00CF6481">
        <w:t xml:space="preserve">immunocapture and </w:t>
      </w:r>
      <w:r w:rsidR="00C90C36">
        <w:t>corroboration</w:t>
      </w:r>
      <w:r w:rsidR="00CF6481">
        <w:t xml:space="preserve"> of </w:t>
      </w:r>
      <w:r w:rsidR="00C90C36">
        <w:t>EV-</w:t>
      </w:r>
      <w:r w:rsidR="005F474B">
        <w:t>brain</w:t>
      </w:r>
      <w:r w:rsidR="00C90C36">
        <w:t xml:space="preserve">-cell origin </w:t>
      </w:r>
      <w:r w:rsidR="00F342ED">
        <w:t>based on internal cargo</w:t>
      </w:r>
      <w:r w:rsidR="007E5ADC">
        <w:t>.</w:t>
      </w:r>
    </w:p>
    <w:p w14:paraId="4F111C77" w14:textId="3D32BAC1" w:rsidR="007009B8" w:rsidRDefault="007D0F6B" w:rsidP="007D0F6B">
      <w:pPr>
        <w:ind w:firstLine="720"/>
      </w:pPr>
      <w:r>
        <w:t xml:space="preserve">To that end, we </w:t>
      </w:r>
      <w:r w:rsidR="00630955">
        <w:t>used</w:t>
      </w:r>
      <w:r w:rsidR="00687CE7">
        <w:t xml:space="preserve"> a highly multiplexed </w:t>
      </w:r>
      <w:r w:rsidR="002141B5">
        <w:t xml:space="preserve">proximity </w:t>
      </w:r>
      <w:r w:rsidR="00DE402B">
        <w:t>extension</w:t>
      </w:r>
      <w:r w:rsidR="002141B5">
        <w:t xml:space="preserve"> </w:t>
      </w:r>
      <w:r w:rsidR="00630955">
        <w:t>ELISA</w:t>
      </w:r>
      <w:r w:rsidR="00687CE7">
        <w:t xml:space="preserve"> platform, </w:t>
      </w:r>
      <w:proofErr w:type="spellStart"/>
      <w:r w:rsidR="00687CE7">
        <w:t>O</w:t>
      </w:r>
      <w:r w:rsidR="00F07BEE">
        <w:t>l</w:t>
      </w:r>
      <w:r w:rsidR="00687CE7">
        <w:t>ink</w:t>
      </w:r>
      <w:proofErr w:type="spellEnd"/>
      <w:r w:rsidR="00687CE7">
        <w:t xml:space="preserve">, </w:t>
      </w:r>
      <w:r w:rsidR="00C90C36">
        <w:t>to analyze</w:t>
      </w:r>
      <w:r w:rsidR="00687CE7">
        <w:t xml:space="preserve"> thousands of proteins from microliters of biofluid</w:t>
      </w:r>
      <w:r w:rsidR="00FD5DE8">
        <w:t xml:space="preserve"> with high specificity</w:t>
      </w:r>
      <w:r w:rsidR="00A34064">
        <w:fldChar w:fldCharType="begin"/>
      </w:r>
      <w:r w:rsidR="00A34064">
        <w:instrText xml:space="preserve"> ADDIN EN.CITE &lt;EndNote&gt;&lt;Cite&gt;&lt;Year&gt;2020&lt;/Year&gt;&lt;RecNum&gt;11&lt;/RecNum&gt;&lt;DisplayText&gt;&lt;style face="superscript"&gt;7&lt;/style&gt;&lt;/DisplayText&gt;&lt;record&gt;&lt;rec-number&gt;11&lt;/rec-number&gt;&lt;foreign-keys&gt;&lt;key app="EN" db-id="2r9zp9fdaz0rapepdwx5sw55r5pwpzsfzf5f" timestamp="1706199208"&gt;11&lt;/key&gt;&lt;/foreign-keys&gt;&lt;ref-type name="Web Page"&gt;12&lt;/ref-type&gt;&lt;contributors&gt;&lt;/contributors&gt;&lt;titles&gt;&lt;title&gt;PEA – a high-multiplex immunoassay technology with qPCR or NGS readout&lt;/title&gt;&lt;/titles&gt;&lt;pages&gt;White Paper&lt;/pages&gt;&lt;volume&gt;2024&lt;/volume&gt;&lt;number&gt;01/25&lt;/number&gt;&lt;dates&gt;&lt;year&gt;2020&lt;/year&gt;&lt;/dates&gt;&lt;urls&gt;&lt;related-urls&gt;&lt;url&gt;https://www.olink.com/content/uploads/2021/09/olink-white-paper-pea-a-high-multiplex-immunoassay-technology-with-qpcr-or-ngs-readout-v1.0.pdf&lt;/url&gt;&lt;/related-urls&gt;&lt;/urls&gt;&lt;/record&gt;&lt;/Cite&gt;&lt;/EndNote&gt;</w:instrText>
      </w:r>
      <w:r w:rsidR="00A34064">
        <w:fldChar w:fldCharType="separate"/>
      </w:r>
      <w:r w:rsidR="00A34064" w:rsidRPr="00A34064">
        <w:rPr>
          <w:noProof/>
          <w:vertAlign w:val="superscript"/>
        </w:rPr>
        <w:t>7</w:t>
      </w:r>
      <w:r w:rsidR="00A34064">
        <w:fldChar w:fldCharType="end"/>
      </w:r>
      <w:r w:rsidR="00687CE7">
        <w:t xml:space="preserve">. </w:t>
      </w:r>
      <w:r w:rsidR="00A4231F">
        <w:t xml:space="preserve">To </w:t>
      </w:r>
      <w:r w:rsidR="00C90C36">
        <w:t>assess</w:t>
      </w:r>
      <w:r w:rsidR="00A4231F">
        <w:t xml:space="preserve"> EVs coming from the brain, we</w:t>
      </w:r>
      <w:r w:rsidR="002141B5">
        <w:t xml:space="preserve"> </w:t>
      </w:r>
      <w:r w:rsidR="002709A1">
        <w:t>fractionated cerebrospinal fluid</w:t>
      </w:r>
      <w:r w:rsidR="00DC694F">
        <w:t xml:space="preserve"> (CSF) </w:t>
      </w:r>
      <w:r w:rsidR="005E1BE4">
        <w:t xml:space="preserve">using </w:t>
      </w:r>
      <w:r w:rsidR="00E97BE8">
        <w:t xml:space="preserve">SEC </w:t>
      </w:r>
      <w:r w:rsidR="005E1BE4">
        <w:t xml:space="preserve">to </w:t>
      </w:r>
      <w:r w:rsidR="003060CA">
        <w:t xml:space="preserve">separate </w:t>
      </w:r>
      <w:r w:rsidR="005E1BE4">
        <w:t>proteins that localize to the EV</w:t>
      </w:r>
      <w:r w:rsidR="00630955">
        <w:t xml:space="preserve"> fractions (7-10)</w:t>
      </w:r>
      <w:r w:rsidR="005E1BE4">
        <w:t xml:space="preserve"> and </w:t>
      </w:r>
      <w:r w:rsidR="00C459FC">
        <w:t>soluble protein</w:t>
      </w:r>
      <w:r w:rsidR="005E1BE4">
        <w:t xml:space="preserve"> fractions</w:t>
      </w:r>
      <w:r w:rsidR="002141B5">
        <w:t xml:space="preserve"> </w:t>
      </w:r>
      <w:r w:rsidR="00630955">
        <w:t>(&gt;13)</w:t>
      </w:r>
      <w:r w:rsidR="00B63A6F">
        <w:t xml:space="preserve"> from four </w:t>
      </w:r>
      <w:r w:rsidR="001352A0">
        <w:t xml:space="preserve">healthy </w:t>
      </w:r>
      <w:r w:rsidR="00B63A6F">
        <w:t>individuals</w:t>
      </w:r>
      <w:r w:rsidR="00630955">
        <w:t xml:space="preserve"> </w:t>
      </w:r>
      <w:r w:rsidR="00B63A6F">
        <w:t xml:space="preserve">without neurologic or psychiatric disease </w:t>
      </w:r>
      <w:r w:rsidR="00630955">
        <w:t>(</w:t>
      </w:r>
      <w:r w:rsidR="00EA7401">
        <w:t>s</w:t>
      </w:r>
      <w:r w:rsidR="00630955">
        <w:t>ee online methods)</w:t>
      </w:r>
      <w:r w:rsidR="005E1BE4">
        <w:t xml:space="preserve">. </w:t>
      </w:r>
      <w:r w:rsidR="00630955">
        <w:t xml:space="preserve">We </w:t>
      </w:r>
      <w:r w:rsidR="00C90C36">
        <w:t>analyzed</w:t>
      </w:r>
      <w:r w:rsidR="00690EA9">
        <w:t xml:space="preserve"> 20% </w:t>
      </w:r>
      <w:r w:rsidR="00630955">
        <w:t xml:space="preserve">of each fraction </w:t>
      </w:r>
      <w:r w:rsidR="001271C9">
        <w:t xml:space="preserve">using our previously validated Simoa assay </w:t>
      </w:r>
      <w:r w:rsidR="00C90C36">
        <w:t xml:space="preserve">for CD81 </w:t>
      </w:r>
      <w:r w:rsidR="001A7294">
        <w:t xml:space="preserve">to demonstrate that EVs predominantly eluted in fractions 9 and </w:t>
      </w:r>
      <w:r w:rsidR="001A7294" w:rsidRPr="003B06C9">
        <w:t xml:space="preserve">10 </w:t>
      </w:r>
      <w:r w:rsidR="001271C9" w:rsidRPr="003B06C9">
        <w:t>(Figure 1a)</w:t>
      </w:r>
      <w:r w:rsidR="001A7294" w:rsidRPr="003B06C9">
        <w:fldChar w:fldCharType="begin">
          <w:fldData xml:space="preserve">PEVuZE5vdGU+PENpdGU+PEF1dGhvcj5Ob3JtYW48L0F1dGhvcj48WWVhcj4yMDIxPC9ZZWFyPjxS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</w:fldData>
        </w:fldChar>
      </w:r>
      <w:r w:rsidR="002C0D06" w:rsidRPr="003B06C9">
        <w:instrText xml:space="preserve"> ADDIN EN.CITE </w:instrText>
      </w:r>
      <w:r w:rsidR="002C0D06" w:rsidRPr="003B06C9">
        <w:fldChar w:fldCharType="begin">
          <w:fldData xml:space="preserve">PEVuZE5vdGU+PENpdGU+PEF1dGhvcj5Ob3JtYW48L0F1dGhvcj48WWVhcj4yMDIxPC9ZZWFyPjxS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</w:fldData>
        </w:fldChar>
      </w:r>
      <w:r w:rsidR="002C0D06" w:rsidRPr="003B06C9">
        <w:instrText xml:space="preserve"> ADDIN EN.CITE.DATA </w:instrText>
      </w:r>
      <w:r w:rsidR="002C0D06" w:rsidRPr="003B06C9">
        <w:fldChar w:fldCharType="end"/>
      </w:r>
      <w:r w:rsidR="001A7294" w:rsidRPr="003B06C9">
        <w:fldChar w:fldCharType="separate"/>
      </w:r>
      <w:r w:rsidR="002C0D06" w:rsidRPr="003B06C9">
        <w:rPr>
          <w:noProof/>
          <w:vertAlign w:val="superscript"/>
        </w:rPr>
        <w:t>4-6</w:t>
      </w:r>
      <w:r w:rsidR="001A7294" w:rsidRPr="003B06C9">
        <w:fldChar w:fldCharType="end"/>
      </w:r>
      <w:r w:rsidR="001A7294" w:rsidRPr="003B06C9">
        <w:t>.</w:t>
      </w:r>
      <w:r w:rsidR="00630955" w:rsidRPr="003B06C9">
        <w:t xml:space="preserve"> </w:t>
      </w:r>
      <w:r w:rsidR="002664EB" w:rsidRPr="003B06C9">
        <w:t>The remai</w:t>
      </w:r>
      <w:r w:rsidR="00690EA9" w:rsidRPr="003B06C9">
        <w:t>ning 80%</w:t>
      </w:r>
      <w:r w:rsidR="002664EB" w:rsidRPr="003B06C9">
        <w:t xml:space="preserve"> of each </w:t>
      </w:r>
      <w:r w:rsidR="00690EA9" w:rsidRPr="003B06C9">
        <w:t xml:space="preserve">fraction </w:t>
      </w:r>
      <w:r w:rsidR="002664EB" w:rsidRPr="003B06C9">
        <w:t xml:space="preserve">was analyzed using the </w:t>
      </w:r>
      <w:proofErr w:type="spellStart"/>
      <w:r w:rsidR="002664EB" w:rsidRPr="003B06C9">
        <w:t>O</w:t>
      </w:r>
      <w:r w:rsidR="00F07BEE">
        <w:t>l</w:t>
      </w:r>
      <w:r w:rsidR="002664EB" w:rsidRPr="003B06C9">
        <w:t>ink</w:t>
      </w:r>
      <w:proofErr w:type="spellEnd"/>
      <w:r w:rsidR="00DE402B" w:rsidRPr="003B06C9">
        <w:t xml:space="preserve"> </w:t>
      </w:r>
      <w:r w:rsidR="00D73C10">
        <w:t>HT</w:t>
      </w:r>
      <w:r w:rsidR="00D73C10" w:rsidRPr="003B06C9">
        <w:t xml:space="preserve"> </w:t>
      </w:r>
      <w:r w:rsidR="002664EB" w:rsidRPr="003B06C9">
        <w:t>platform</w:t>
      </w:r>
      <w:r w:rsidR="00B010AC">
        <w:t>,</w:t>
      </w:r>
      <w:r w:rsidR="00DE402B" w:rsidRPr="003B06C9">
        <w:t xml:space="preserve"> which quantifies </w:t>
      </w:r>
      <w:r w:rsidR="00D73C10">
        <w:t xml:space="preserve">5416 </w:t>
      </w:r>
      <w:r w:rsidR="00607D9B">
        <w:t>unique</w:t>
      </w:r>
      <w:r w:rsidR="00DE402B" w:rsidRPr="003B06C9">
        <w:t xml:space="preserve"> proteins</w:t>
      </w:r>
      <w:r w:rsidR="003853F8" w:rsidRPr="003B06C9">
        <w:t xml:space="preserve"> (SI table 1)</w:t>
      </w:r>
      <w:r w:rsidR="002664EB" w:rsidRPr="003B06C9">
        <w:t xml:space="preserve">. To further define the EV </w:t>
      </w:r>
      <w:r w:rsidR="00DC4EEF">
        <w:t>peak</w:t>
      </w:r>
      <w:r w:rsidR="002664EB" w:rsidRPr="003B06C9">
        <w:t xml:space="preserve">, we analyzed the fractionation pattern of </w:t>
      </w:r>
      <w:commentRangeStart w:id="2"/>
      <w:r w:rsidR="002664EB" w:rsidRPr="003B06C9">
        <w:t xml:space="preserve">CD63 </w:t>
      </w:r>
      <w:commentRangeEnd w:id="2"/>
      <w:r w:rsidR="005A1B39">
        <w:rPr>
          <w:rStyle w:val="CommentReference"/>
        </w:rPr>
        <w:commentReference w:id="2"/>
      </w:r>
      <w:r w:rsidR="002664EB" w:rsidRPr="003B06C9">
        <w:t>using</w:t>
      </w:r>
      <w:r w:rsidR="00907D95" w:rsidRPr="003B06C9">
        <w:t xml:space="preserve"> </w:t>
      </w:r>
      <w:r w:rsidR="009B16E2" w:rsidRPr="003B06C9">
        <w:t>data from the</w:t>
      </w:r>
      <w:r w:rsidR="002664EB" w:rsidRPr="003B06C9">
        <w:t xml:space="preserve"> </w:t>
      </w:r>
      <w:proofErr w:type="spellStart"/>
      <w:r w:rsidR="002664EB" w:rsidRPr="003B06C9">
        <w:t>O</w:t>
      </w:r>
      <w:r w:rsidR="00F07BEE">
        <w:t>l</w:t>
      </w:r>
      <w:r w:rsidR="002664EB" w:rsidRPr="003B06C9">
        <w:t>ink</w:t>
      </w:r>
      <w:proofErr w:type="spellEnd"/>
      <w:r w:rsidR="002664EB" w:rsidRPr="003B06C9">
        <w:t xml:space="preserve"> assay</w:t>
      </w:r>
      <w:ins w:id="3" w:author="Sydney D'Amaddio" w:date="2024-02-26T13:00:00Z">
        <w:r w:rsidR="005A1B39">
          <w:t xml:space="preserve"> and </w:t>
        </w:r>
      </w:ins>
      <w:del w:id="4" w:author="Sydney D'Amaddio" w:date="2024-02-26T13:00:00Z">
        <w:r w:rsidR="00B010AC" w:rsidDel="005A1B39">
          <w:delText>. We</w:delText>
        </w:r>
        <w:r w:rsidR="002664EB" w:rsidRPr="003B06C9" w:rsidDel="005A1B39">
          <w:delText xml:space="preserve"> </w:delText>
        </w:r>
      </w:del>
      <w:r w:rsidR="002664EB" w:rsidRPr="003B06C9">
        <w:t xml:space="preserve">demonstrated that the </w:t>
      </w:r>
      <w:r w:rsidR="00075DB9">
        <w:t>majority of signal comes from</w:t>
      </w:r>
      <w:r w:rsidR="00FE755C" w:rsidRPr="003B06C9">
        <w:t xml:space="preserve"> </w:t>
      </w:r>
      <w:r w:rsidR="002664EB" w:rsidRPr="003B06C9">
        <w:t xml:space="preserve">fractions 9 and 10 (Figure 1b). </w:t>
      </w:r>
    </w:p>
    <w:p w14:paraId="057B0E60" w14:textId="00F4BB09" w:rsidR="004C2F79" w:rsidRDefault="00FD5DE8" w:rsidP="0090162F">
      <w:pPr>
        <w:ind w:firstLine="720"/>
      </w:pPr>
      <w:r>
        <w:t xml:space="preserve">To identify targets that could be effective for EV immunocapture or for </w:t>
      </w:r>
      <w:r w:rsidR="00B010AC">
        <w:t xml:space="preserve">the </w:t>
      </w:r>
      <w:r>
        <w:t>analysis of EV cargo</w:t>
      </w:r>
      <w:r w:rsidR="00AF3E57">
        <w:t>,</w:t>
      </w:r>
      <w:r>
        <w:t xml:space="preserve"> we </w:t>
      </w:r>
      <w:r w:rsidR="00E44010">
        <w:t>selected</w:t>
      </w:r>
      <w:r w:rsidR="00F569A5">
        <w:t xml:space="preserve"> all proteins whose </w:t>
      </w:r>
      <w:r w:rsidR="005945B7">
        <w:t xml:space="preserve">median </w:t>
      </w:r>
      <w:r w:rsidR="00F569A5">
        <w:t xml:space="preserve">value </w:t>
      </w:r>
      <w:r w:rsidR="005945B7">
        <w:t xml:space="preserve">across </w:t>
      </w:r>
      <w:r w:rsidR="00C23A51">
        <w:t>four</w:t>
      </w:r>
      <w:r w:rsidR="005945B7">
        <w:t xml:space="preserve"> CSF samples </w:t>
      </w:r>
      <w:r w:rsidR="00F569A5">
        <w:t>was greater in fractions 9 and 10 compared to fraction</w:t>
      </w:r>
      <w:r w:rsidR="00AF3E57">
        <w:t>s</w:t>
      </w:r>
      <w:r w:rsidR="00F569A5">
        <w:t xml:space="preserve"> </w:t>
      </w:r>
      <w:r w:rsidR="00FE755C">
        <w:t>7</w:t>
      </w:r>
      <w:r w:rsidR="001C6360">
        <w:t>,</w:t>
      </w:r>
      <w:r w:rsidR="00FE755C">
        <w:t xml:space="preserve"> </w:t>
      </w:r>
      <w:r w:rsidR="001C6360">
        <w:t>11,</w:t>
      </w:r>
      <w:r w:rsidR="00FE755C">
        <w:t xml:space="preserve"> </w:t>
      </w:r>
      <w:r w:rsidR="00F569A5">
        <w:t>12</w:t>
      </w:r>
      <w:r w:rsidR="00B010AC">
        <w:t>,</w:t>
      </w:r>
      <w:r w:rsidR="00FE755C">
        <w:t xml:space="preserve"> and </w:t>
      </w:r>
      <w:r w:rsidR="00FE755C" w:rsidRPr="003B06C9">
        <w:t>13</w:t>
      </w:r>
      <w:r w:rsidR="00011805" w:rsidRPr="003B06C9">
        <w:t xml:space="preserve"> (SI table</w:t>
      </w:r>
      <w:r w:rsidR="00F07BEE">
        <w:t>s</w:t>
      </w:r>
      <w:r w:rsidR="00011805" w:rsidRPr="003B06C9">
        <w:t xml:space="preserve"> </w:t>
      </w:r>
      <w:r w:rsidR="003853F8" w:rsidRPr="003B06C9">
        <w:t>2</w:t>
      </w:r>
      <w:r w:rsidR="004C2F79">
        <w:t xml:space="preserve"> and 3</w:t>
      </w:r>
      <w:r w:rsidR="00011805" w:rsidRPr="003B06C9">
        <w:t>)</w:t>
      </w:r>
      <w:r w:rsidR="00F569A5" w:rsidRPr="003B06C9">
        <w:t xml:space="preserve">. </w:t>
      </w:r>
      <w:r w:rsidR="00E44010" w:rsidRPr="003B06C9">
        <w:t>As many</w:t>
      </w:r>
      <w:r w:rsidR="00E44010">
        <w:t xml:space="preserve"> proteins can be found as both EV</w:t>
      </w:r>
      <w:r w:rsidR="00F07BEE">
        <w:t>-</w:t>
      </w:r>
      <w:r w:rsidR="00E44010">
        <w:t xml:space="preserve">bound and </w:t>
      </w:r>
      <w:r w:rsidR="00C459FC">
        <w:t>soluble</w:t>
      </w:r>
      <w:r w:rsidR="00E44010">
        <w:t xml:space="preserve"> isoforms, we did not choose proteins based on being greater in the early</w:t>
      </w:r>
      <w:r w:rsidR="0060449E">
        <w:t xml:space="preserve"> (7-10)</w:t>
      </w:r>
      <w:r w:rsidR="00E44010">
        <w:t xml:space="preserve"> compared to late fractions</w:t>
      </w:r>
      <w:r w:rsidR="0060449E">
        <w:t xml:space="preserve"> (&gt;13)</w:t>
      </w:r>
      <w:r w:rsidR="00E44010">
        <w:t xml:space="preserve">, but rather selected proteins </w:t>
      </w:r>
      <w:r w:rsidR="00E44010">
        <w:lastRenderedPageBreak/>
        <w:t xml:space="preserve">where a definable EV peak could be </w:t>
      </w:r>
      <w:r w:rsidR="00FE755C">
        <w:t>seen</w:t>
      </w:r>
      <w:r w:rsidR="00E44010">
        <w:t>.</w:t>
      </w:r>
      <w:r w:rsidR="0090162F">
        <w:t xml:space="preserve"> </w:t>
      </w:r>
      <w:r w:rsidR="00A51F71" w:rsidRPr="003B06C9">
        <w:t xml:space="preserve">Next, we utilized the </w:t>
      </w:r>
      <w:proofErr w:type="spellStart"/>
      <w:r w:rsidR="00A51F71" w:rsidRPr="003B06C9">
        <w:t>DeepTMHMM</w:t>
      </w:r>
      <w:proofErr w:type="spellEnd"/>
      <w:r w:rsidR="00A51F71">
        <w:t xml:space="preserve"> deep learning model to predict the localization of each protein</w:t>
      </w:r>
      <w:r w:rsidR="00392473">
        <w:t xml:space="preserve"> analyzed by the </w:t>
      </w:r>
      <w:proofErr w:type="spellStart"/>
      <w:r w:rsidR="00392473">
        <w:t>Olink</w:t>
      </w:r>
      <w:proofErr w:type="spellEnd"/>
      <w:r w:rsidR="00392473">
        <w:t xml:space="preserve"> platform</w:t>
      </w:r>
      <w:r w:rsidR="00A51F71">
        <w:t xml:space="preserve"> and identified 953 predicted transmembrane, 3522 predicted cytosolic, and 941 predicted extracellular proteins </w:t>
      </w:r>
      <w:r w:rsidR="00A51F71">
        <w:fldChar w:fldCharType="begin"/>
      </w:r>
      <w:r w:rsidR="00A51F71">
        <w:instrText xml:space="preserve"> ADDIN EN.CITE &lt;EndNote&gt;&lt;Cite&gt;&lt;Author&gt;Hallgren&lt;/Author&gt;&lt;Year&gt;2022&lt;/Year&gt;&lt;RecNum&gt;13&lt;/RecNum&gt;&lt;DisplayText&gt;&lt;style face="superscript"&gt;8&lt;/style&gt;&lt;/DisplayText&gt;&lt;record&gt;&lt;rec-number&gt;13&lt;/rec-number&gt;&lt;foreign-keys&gt;&lt;key app="EN" db-id="2r9zp9fdaz0rapepdwx5sw55r5pwpzsfzf5f" timestamp="1706206433"&gt;13&lt;/key&gt;&lt;/foreign-keys&gt;&lt;ref-type name="Journal Article"&gt;17&lt;/ref-type&gt;&lt;contributors&gt;&lt;authors&gt;&lt;author&gt;Jeppe Hallgren&lt;/author&gt;&lt;author&gt;Konstantinos D. Tsirigos&lt;/author&gt;&lt;author&gt;Mads Damgaard Pedersen&lt;/author&gt;&lt;author&gt;José Juan Almagro Armenteros&lt;/author&gt;&lt;author&gt;Paolo Marcatili&lt;/author&gt;&lt;author&gt;Henrik Nielsen&lt;/author&gt;&lt;author&gt;Anders Krogh&lt;/author&gt;&lt;author&gt;Ole Winther&lt;/author&gt;&lt;/authors&gt;&lt;/contributors&gt;&lt;titles&gt;&lt;title&gt;DeepTMHMM predicts alpha and beta transmembrane proteins using deep neural networks&lt;/title&gt;&lt;secondary-title&gt;bioRxiv&lt;/secondary-title&gt;&lt;/titles&gt;&lt;periodical&gt;&lt;full-title&gt;bioRxiv&lt;/full-title&gt;&lt;/periodical&gt;&lt;pages&gt;2022.04.08.487609&lt;/pages&gt;&lt;dates&gt;&lt;year&gt;2022&lt;/year&gt;&lt;/dates&gt;&lt;urls&gt;&lt;related-urls&gt;&lt;url&gt;https://www.biorxiv.org/content/biorxiv/early/2022/04/10/2022.04.08.487609.full.pdf&lt;/url&gt;&lt;/related-urls&gt;&lt;/urls&gt;&lt;electronic-resource-num&gt;10.1101/2022.04.08.487609&lt;/electronic-resource-num&gt;&lt;/record&gt;&lt;/Cite&gt;&lt;/EndNote&gt;</w:instrText>
      </w:r>
      <w:r w:rsidR="00A51F71">
        <w:fldChar w:fldCharType="separate"/>
      </w:r>
      <w:r w:rsidR="00A51F71" w:rsidRPr="00855047">
        <w:rPr>
          <w:noProof/>
          <w:vertAlign w:val="superscript"/>
        </w:rPr>
        <w:t>8</w:t>
      </w:r>
      <w:r w:rsidR="00A51F71">
        <w:fldChar w:fldCharType="end"/>
      </w:r>
      <w:r w:rsidR="00A51F71">
        <w:t xml:space="preserve">. </w:t>
      </w:r>
      <w:r w:rsidR="006754FE">
        <w:t xml:space="preserve">We demonstrate that </w:t>
      </w:r>
      <w:r w:rsidR="00916FD6">
        <w:t>80</w:t>
      </w:r>
      <w:r w:rsidR="006754FE">
        <w:t xml:space="preserve">% of predicted internal markers, </w:t>
      </w:r>
      <w:r w:rsidR="00916FD6">
        <w:t>10</w:t>
      </w:r>
      <w:r w:rsidR="006754FE">
        <w:t xml:space="preserve">% of transmembrane targets, and </w:t>
      </w:r>
      <w:r w:rsidR="00916FD6">
        <w:t>9</w:t>
      </w:r>
      <w:r w:rsidR="006754FE">
        <w:t>% of external targets have an EV peak (</w:t>
      </w:r>
      <w:r w:rsidR="00916FD6">
        <w:t>F</w:t>
      </w:r>
      <w:r w:rsidR="006754FE">
        <w:t>igure 1</w:t>
      </w:r>
      <w:r w:rsidR="00916FD6">
        <w:t>c</w:t>
      </w:r>
      <w:r w:rsidR="006754FE">
        <w:t xml:space="preserve">). </w:t>
      </w:r>
      <w:r w:rsidR="00244735">
        <w:t xml:space="preserve">The fact that only 10% of predicted transmembrane proteins had a definable EV peak </w:t>
      </w:r>
      <w:r w:rsidR="00392473">
        <w:t xml:space="preserve">is likely due to overwhelming signal from cleaved or secreted isoforms of these proteins. This data </w:t>
      </w:r>
      <w:r w:rsidR="00244735">
        <w:t>adds credence to the necessity of running SEC or DGC on putative immunocapture targets before proceeding to immunocapture.</w:t>
      </w:r>
      <w:r w:rsidR="00305AE0">
        <w:t xml:space="preserve"> </w:t>
      </w:r>
    </w:p>
    <w:p w14:paraId="20049177" w14:textId="5A776073" w:rsidR="0010601F" w:rsidRDefault="00512108" w:rsidP="004C2F79">
      <w:pPr>
        <w:ind w:firstLine="720"/>
      </w:pPr>
      <w:r>
        <w:t xml:space="preserve">Our primary interest from this dataset was in analyzing proteins predicted to be transmembrane or internal, as they can be used to isolate or define an EV’s cell of origin. </w:t>
      </w:r>
      <w:r w:rsidR="00FC095D">
        <w:t>To that end, w</w:t>
      </w:r>
      <w:r w:rsidR="00F058BF">
        <w:t xml:space="preserve">e </w:t>
      </w:r>
      <w:del w:id="5" w:author="Sydney D'Amaddio" w:date="2024-02-26T13:02:00Z">
        <w:r w:rsidR="00F058BF" w:rsidDel="005A1B39">
          <w:delText>overlayed</w:delText>
        </w:r>
      </w:del>
      <w:ins w:id="6" w:author="Sydney D'Amaddio" w:date="2024-02-26T13:02:00Z">
        <w:r w:rsidR="005A1B39">
          <w:t>overlaid</w:t>
        </w:r>
      </w:ins>
      <w:r w:rsidR="009927E6">
        <w:t xml:space="preserve"> th</w:t>
      </w:r>
      <w:r w:rsidR="00B010AC">
        <w:t xml:space="preserve">e </w:t>
      </w:r>
      <w:proofErr w:type="spellStart"/>
      <w:r w:rsidR="00B010AC">
        <w:t>Olink</w:t>
      </w:r>
      <w:proofErr w:type="spellEnd"/>
      <w:r w:rsidR="00B010AC">
        <w:t xml:space="preserve"> data</w:t>
      </w:r>
      <w:r w:rsidR="00F058BF">
        <w:t xml:space="preserve"> </w:t>
      </w:r>
      <w:r w:rsidR="0010601F">
        <w:t xml:space="preserve">with the </w:t>
      </w:r>
      <w:proofErr w:type="spellStart"/>
      <w:r w:rsidR="0010601F">
        <w:t>BrainRNA</w:t>
      </w:r>
      <w:proofErr w:type="spellEnd"/>
      <w:ins w:id="7" w:author="Sydney D'Amaddio" w:date="2024-02-26T13:02:00Z">
        <w:r w:rsidR="005A1B39">
          <w:t>-</w:t>
        </w:r>
      </w:ins>
      <w:r w:rsidR="0010601F">
        <w:t xml:space="preserve">Seq atlas and selected proteins </w:t>
      </w:r>
      <w:r w:rsidR="004C2F79">
        <w:t>that were enriched in a specific brain cell type</w:t>
      </w:r>
      <w:ins w:id="8" w:author="Sydney D'Amaddio" w:date="2024-02-26T13:02:00Z">
        <w:r w:rsidR="005A1B39">
          <w:t>--</w:t>
        </w:r>
      </w:ins>
      <w:del w:id="9" w:author="Sydney D'Amaddio" w:date="2024-02-26T13:02:00Z">
        <w:r w:rsidR="004C2F79" w:rsidDel="005A1B39">
          <w:delText>-</w:delText>
        </w:r>
      </w:del>
      <w:r w:rsidR="004C2F79">
        <w:t xml:space="preserve"> as </w:t>
      </w:r>
      <w:r w:rsidR="00AF3E57">
        <w:t xml:space="preserve">defined </w:t>
      </w:r>
      <w:r w:rsidR="0000268E">
        <w:t>by</w:t>
      </w:r>
      <w:r w:rsidR="00AF3E57">
        <w:t xml:space="preserve"> having</w:t>
      </w:r>
      <w:r w:rsidR="004C2F79">
        <w:t xml:space="preserve"> a Tau specificity score &gt;0.75</w:t>
      </w:r>
      <w:r w:rsidR="001C77A9">
        <w:fldChar w:fldCharType="begin">
          <w:fldData xml:space="preserve">PEVuZE5vdGU+PENpdGU+PEF1dGhvcj5aaGFuZzwvQXV0aG9yPjxZZWFyPjIwMTY8L1llYXI+PFJl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</w:fldData>
        </w:fldChar>
      </w:r>
      <w:r w:rsidR="0069387B">
        <w:instrText xml:space="preserve"> ADDIN EN.CITE </w:instrText>
      </w:r>
      <w:r w:rsidR="0069387B">
        <w:fldChar w:fldCharType="begin">
          <w:fldData xml:space="preserve">PEVuZE5vdGU+PENpdGU+PEF1dGhvcj5aaGFuZzwvQXV0aG9yPjxZZWFyPjIwMTY8L1llYXI+PFJl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</w:fldData>
        </w:fldChar>
      </w:r>
      <w:r w:rsidR="0069387B">
        <w:instrText xml:space="preserve"> ADDIN EN.CITE.DATA </w:instrText>
      </w:r>
      <w:r w:rsidR="0069387B">
        <w:fldChar w:fldCharType="end"/>
      </w:r>
      <w:r w:rsidR="001C77A9">
        <w:fldChar w:fldCharType="separate"/>
      </w:r>
      <w:r w:rsidR="0069387B" w:rsidRPr="0069387B">
        <w:rPr>
          <w:noProof/>
          <w:vertAlign w:val="superscript"/>
        </w:rPr>
        <w:t>9,10</w:t>
      </w:r>
      <w:r w:rsidR="001C77A9">
        <w:fldChar w:fldCharType="end"/>
      </w:r>
      <w:r w:rsidR="00AF3E57">
        <w:t>, calculated using the mean astrocyte, oligodendrocyte, microglia, neuron, and endothelial cell expression</w:t>
      </w:r>
      <w:r w:rsidR="0010601F">
        <w:t xml:space="preserve">. </w:t>
      </w:r>
      <w:r w:rsidR="006A1FA8">
        <w:t>Thus</w:t>
      </w:r>
      <w:r w:rsidR="006D026E">
        <w:t>,</w:t>
      </w:r>
      <w:r w:rsidR="006A1FA8">
        <w:t xml:space="preserve"> we identified </w:t>
      </w:r>
      <w:r w:rsidR="006D026E">
        <w:t xml:space="preserve">transmembrane </w:t>
      </w:r>
      <w:r w:rsidR="006A1FA8">
        <w:t xml:space="preserve">proteins </w:t>
      </w:r>
      <w:r w:rsidR="00B010AC">
        <w:t xml:space="preserve">that </w:t>
      </w:r>
      <w:r w:rsidR="006A1FA8">
        <w:t>can potentially be used in CSF to isolate cell-type specific EV</w:t>
      </w:r>
      <w:r w:rsidR="0073637C">
        <w:t>s</w:t>
      </w:r>
      <w:r w:rsidR="006D026E">
        <w:t xml:space="preserve"> using </w:t>
      </w:r>
      <w:r w:rsidR="006D026E" w:rsidRPr="003B06C9">
        <w:t>antibodies</w:t>
      </w:r>
      <w:r w:rsidR="006A1FA8" w:rsidRPr="003B06C9">
        <w:t xml:space="preserve"> </w:t>
      </w:r>
      <w:r w:rsidR="006D026E" w:rsidRPr="003B06C9">
        <w:t xml:space="preserve">as well as cytosolic proteins </w:t>
      </w:r>
      <w:r w:rsidR="00B010AC">
        <w:t>that</w:t>
      </w:r>
      <w:r w:rsidR="00B010AC" w:rsidRPr="003B06C9">
        <w:t xml:space="preserve"> </w:t>
      </w:r>
      <w:r w:rsidR="006D026E" w:rsidRPr="003B06C9">
        <w:t>can be used to confirm cell</w:t>
      </w:r>
      <w:r w:rsidR="00606E96" w:rsidRPr="003B06C9">
        <w:t>-</w:t>
      </w:r>
      <w:r w:rsidR="006D026E" w:rsidRPr="003B06C9">
        <w:t xml:space="preserve">type specificity </w:t>
      </w:r>
      <w:r w:rsidR="00DF21C2" w:rsidRPr="003B06C9">
        <w:t>following immunocapture</w:t>
      </w:r>
      <w:r w:rsidR="006D026E" w:rsidRPr="003B06C9">
        <w:t xml:space="preserve"> (</w:t>
      </w:r>
      <w:r w:rsidR="00FC60E3">
        <w:t>F</w:t>
      </w:r>
      <w:r w:rsidR="006D026E" w:rsidRPr="003B06C9">
        <w:t xml:space="preserve">igure 2). </w:t>
      </w:r>
      <w:r w:rsidR="00EA7401" w:rsidRPr="003B06C9">
        <w:t xml:space="preserve">Finally, we identified a set </w:t>
      </w:r>
      <w:ins w:id="10" w:author="Sydney D'Amaddio" w:date="2024-02-26T13:03:00Z">
        <w:r w:rsidR="005A1B39">
          <w:t xml:space="preserve">of internal and transmembrane </w:t>
        </w:r>
      </w:ins>
      <w:del w:id="11" w:author="Sydney D'Amaddio" w:date="2024-02-26T13:03:00Z">
        <w:r w:rsidR="00EA7401" w:rsidRPr="003B06C9" w:rsidDel="005A1B39">
          <w:delText xml:space="preserve">of </w:delText>
        </w:r>
      </w:del>
      <w:r w:rsidR="00EA7401" w:rsidRPr="003B06C9">
        <w:t xml:space="preserve">proteins </w:t>
      </w:r>
      <w:r w:rsidR="00B010AC">
        <w:t xml:space="preserve">that </w:t>
      </w:r>
      <w:del w:id="12" w:author="Sydney D'Amaddio" w:date="2024-02-26T13:04:00Z">
        <w:r w:rsidR="00EA7401" w:rsidDel="00554AC0">
          <w:delText>had no cell type enrichment</w:delText>
        </w:r>
      </w:del>
      <w:ins w:id="13" w:author="Sydney D'Amaddio" w:date="2024-02-26T13:04:00Z">
        <w:r w:rsidR="00554AC0">
          <w:t>are not specific to a given cell type</w:t>
        </w:r>
      </w:ins>
      <w:r w:rsidR="00EA7401">
        <w:t xml:space="preserve"> as defined </w:t>
      </w:r>
      <w:r w:rsidR="005F6FB9">
        <w:t>by a</w:t>
      </w:r>
      <w:r w:rsidR="004C2F79">
        <w:t xml:space="preserve"> Tau score &lt;0.25 </w:t>
      </w:r>
      <w:r w:rsidR="00DC0CF3">
        <w:t>(</w:t>
      </w:r>
      <w:r w:rsidR="00DC0CF3" w:rsidRPr="003B06C9">
        <w:t>Supplemental table</w:t>
      </w:r>
      <w:r w:rsidR="00B010AC">
        <w:t>s</w:t>
      </w:r>
      <w:r w:rsidR="00DC0CF3" w:rsidRPr="003B06C9">
        <w:t xml:space="preserve"> </w:t>
      </w:r>
      <w:r w:rsidR="004C2F79">
        <w:t>4</w:t>
      </w:r>
      <w:r w:rsidR="00DC0CF3" w:rsidRPr="003B06C9">
        <w:t xml:space="preserve"> and </w:t>
      </w:r>
      <w:r w:rsidR="004C2F79">
        <w:t>5</w:t>
      </w:r>
      <w:ins w:id="14" w:author="Sydney D'Amaddio" w:date="2024-02-26T13:03:00Z">
        <w:r w:rsidR="00554AC0">
          <w:t>, respectively</w:t>
        </w:r>
      </w:ins>
      <w:r w:rsidR="00DC0CF3" w:rsidRPr="003B06C9">
        <w:t>). These</w:t>
      </w:r>
      <w:r w:rsidR="00DC0CF3">
        <w:t xml:space="preserve"> latter proteins can be useful for </w:t>
      </w:r>
      <w:r w:rsidR="00B010AC">
        <w:t xml:space="preserve">the </w:t>
      </w:r>
      <w:r w:rsidR="00DC0CF3">
        <w:t xml:space="preserve">normalization of total EV quantity.  </w:t>
      </w:r>
    </w:p>
    <w:p w14:paraId="0FB76BC9" w14:textId="3620BC31" w:rsidR="00243F19" w:rsidRDefault="00CA78A5" w:rsidP="00C24395">
      <w:pPr>
        <w:ind w:firstLine="720"/>
      </w:pPr>
      <w:r>
        <w:t xml:space="preserve">Utilizing </w:t>
      </w:r>
      <w:r w:rsidR="005E7ACC">
        <w:t>the</w:t>
      </w:r>
      <w:r>
        <w:t xml:space="preserve"> highly sensitive and specific multiplexed </w:t>
      </w:r>
      <w:proofErr w:type="spellStart"/>
      <w:r w:rsidR="005E7ACC">
        <w:t>O</w:t>
      </w:r>
      <w:r w:rsidR="00D2384E">
        <w:t>l</w:t>
      </w:r>
      <w:r w:rsidR="005E7ACC">
        <w:t>ink</w:t>
      </w:r>
      <w:proofErr w:type="spellEnd"/>
      <w:r>
        <w:t xml:space="preserve"> platform</w:t>
      </w:r>
      <w:r w:rsidR="00C4455A">
        <w:t xml:space="preserve"> on fractionated healthy CSF</w:t>
      </w:r>
      <w:r w:rsidR="003E5A9F">
        <w:t xml:space="preserve">, we were able to identify </w:t>
      </w:r>
      <w:r w:rsidR="00E77A62">
        <w:t xml:space="preserve">dozens of </w:t>
      </w:r>
      <w:r w:rsidR="003E5A9F">
        <w:t>cell</w:t>
      </w:r>
      <w:r w:rsidR="00DF21C2">
        <w:t>-</w:t>
      </w:r>
      <w:r w:rsidR="003E5A9F">
        <w:t>type specific EV</w:t>
      </w:r>
      <w:r w:rsidR="00B010AC">
        <w:t>-</w:t>
      </w:r>
      <w:r w:rsidR="003E5A9F">
        <w:t xml:space="preserve">associated proteins both for potential </w:t>
      </w:r>
      <w:r w:rsidR="00B42320">
        <w:t>immunocapture and internal analysis</w:t>
      </w:r>
      <w:r w:rsidR="005E7ACC">
        <w:t xml:space="preserve"> of </w:t>
      </w:r>
      <w:ins w:id="15" w:author="Sydney D'Amaddio" w:date="2024-02-26T13:04:00Z">
        <w:r w:rsidR="00554AC0">
          <w:t>b</w:t>
        </w:r>
      </w:ins>
      <w:del w:id="16" w:author="Sydney D'Amaddio" w:date="2024-02-26T13:04:00Z">
        <w:r w:rsidR="005E7ACC" w:rsidDel="00554AC0">
          <w:delText>B</w:delText>
        </w:r>
      </w:del>
      <w:r w:rsidR="005E7ACC">
        <w:t>rain-</w:t>
      </w:r>
      <w:ins w:id="17" w:author="Sydney D'Amaddio" w:date="2024-02-26T13:04:00Z">
        <w:r w:rsidR="00554AC0">
          <w:t>d</w:t>
        </w:r>
      </w:ins>
      <w:del w:id="18" w:author="Sydney D'Amaddio" w:date="2024-02-26T13:04:00Z">
        <w:r w:rsidR="005E7ACC" w:rsidDel="00554AC0">
          <w:delText>D</w:delText>
        </w:r>
      </w:del>
      <w:r w:rsidR="005E7ACC">
        <w:t>erived EVs</w:t>
      </w:r>
      <w:r w:rsidR="00B42320">
        <w:t xml:space="preserve">. </w:t>
      </w:r>
      <w:r w:rsidR="00FF0DDD">
        <w:t>S</w:t>
      </w:r>
      <w:r w:rsidR="008F0F98">
        <w:t xml:space="preserve">everal important </w:t>
      </w:r>
      <w:r w:rsidR="00785F98">
        <w:t>caveats</w:t>
      </w:r>
      <w:r w:rsidR="00BE4560">
        <w:t xml:space="preserve"> </w:t>
      </w:r>
      <w:r w:rsidR="00785F98">
        <w:t>are of note</w:t>
      </w:r>
      <w:r w:rsidR="00BF5953">
        <w:t>:</w:t>
      </w:r>
      <w:r w:rsidR="00785F98">
        <w:t xml:space="preserve"> First, while we </w:t>
      </w:r>
      <w:r w:rsidR="00B010AC">
        <w:t>analyzed</w:t>
      </w:r>
      <w:r w:rsidR="00785F98">
        <w:t xml:space="preserve"> </w:t>
      </w:r>
      <w:r w:rsidR="00D73C10">
        <w:t>54</w:t>
      </w:r>
      <w:r w:rsidR="00916FD6">
        <w:t>16</w:t>
      </w:r>
      <w:r w:rsidR="00ED67D9">
        <w:t xml:space="preserve"> </w:t>
      </w:r>
      <w:r w:rsidR="00785F98">
        <w:t xml:space="preserve">proteins, this remains only a </w:t>
      </w:r>
      <w:r w:rsidR="00D73C10">
        <w:t xml:space="preserve">quarter </w:t>
      </w:r>
      <w:r w:rsidR="00785F98">
        <w:t xml:space="preserve">of the </w:t>
      </w:r>
      <w:r w:rsidR="001C77A9">
        <w:t>~20,000</w:t>
      </w:r>
      <w:r w:rsidR="00785F98">
        <w:t xml:space="preserve"> known </w:t>
      </w:r>
      <w:r w:rsidR="00DF21C2">
        <w:t>to be in the human proteome</w:t>
      </w:r>
      <w:r w:rsidR="001C77A9">
        <w:fldChar w:fldCharType="begin">
          <w:fldData xml:space="preserve">PEVuZE5vdGU+PENpdGU+PEF1dGhvcj5BZWJlcnNvbGQ8L0F1dGhvcj48WWVhcj4yMDE4PC9ZZWFy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</w:fldData>
        </w:fldChar>
      </w:r>
      <w:r w:rsidR="0069387B">
        <w:instrText xml:space="preserve"> ADDIN EN.CITE </w:instrText>
      </w:r>
      <w:r w:rsidR="0069387B">
        <w:fldChar w:fldCharType="begin">
          <w:fldData xml:space="preserve">PEVuZE5vdGU+PENpdGU+PEF1dGhvcj5BZWJlcnNvbGQ8L0F1dGhvcj48WWVhcj4yMDE4PC9ZZWFy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</w:fldData>
        </w:fldChar>
      </w:r>
      <w:r w:rsidR="0069387B">
        <w:instrText xml:space="preserve"> ADDIN EN.CITE.DATA </w:instrText>
      </w:r>
      <w:r w:rsidR="0069387B">
        <w:fldChar w:fldCharType="end"/>
      </w:r>
      <w:r w:rsidR="001C77A9">
        <w:fldChar w:fldCharType="separate"/>
      </w:r>
      <w:r w:rsidR="0069387B" w:rsidRPr="0069387B">
        <w:rPr>
          <w:noProof/>
          <w:vertAlign w:val="superscript"/>
        </w:rPr>
        <w:t>11</w:t>
      </w:r>
      <w:r w:rsidR="001C77A9">
        <w:fldChar w:fldCharType="end"/>
      </w:r>
      <w:r w:rsidR="00785F98">
        <w:t xml:space="preserve">. </w:t>
      </w:r>
      <w:r w:rsidR="00046069">
        <w:t xml:space="preserve">Second, </w:t>
      </w:r>
      <w:r w:rsidR="00B010AC">
        <w:t>many proteins</w:t>
      </w:r>
      <w:r w:rsidR="00046069">
        <w:t xml:space="preserve"> are known to be both secreted and transmembrane. In some cases, the abundance of the secreted form can mask an EV peak. </w:t>
      </w:r>
      <w:r w:rsidR="00441621">
        <w:t>W</w:t>
      </w:r>
      <w:r w:rsidR="00046069">
        <w:t>ithout the ability to separate the EV peak, these proteins are likely not useful for EV analysis</w:t>
      </w:r>
      <w:r w:rsidR="008161D3">
        <w:t xml:space="preserve"> unless they have a unique extracellular epitope not present on secreted forms</w:t>
      </w:r>
      <w:r w:rsidR="00046069">
        <w:fldChar w:fldCharType="begin">
          <w:fldData xml:space="preserve">PEVuZE5vdGU+PENpdGU+PEF1dGhvcj5Ob3JtYW48L0F1dGhvcj48WWVhcj4yMDIxPC9ZZWFyPjxS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</w:fldData>
        </w:fldChar>
      </w:r>
      <w:r w:rsidR="002C0D06">
        <w:instrText xml:space="preserve"> ADDIN EN.CITE </w:instrText>
      </w:r>
      <w:r w:rsidR="002C0D06">
        <w:fldChar w:fldCharType="begin">
          <w:fldData xml:space="preserve">PEVuZE5vdGU+PENpdGU+PEF1dGhvcj5Ob3JtYW48L0F1dGhvcj48WWVhcj4yMDIxPC9ZZWFyPjxS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</w:fldData>
        </w:fldChar>
      </w:r>
      <w:r w:rsidR="002C0D06">
        <w:instrText xml:space="preserve"> ADDIN EN.CITE.DATA </w:instrText>
      </w:r>
      <w:r w:rsidR="002C0D06">
        <w:fldChar w:fldCharType="end"/>
      </w:r>
      <w:r w:rsidR="00046069">
        <w:fldChar w:fldCharType="separate"/>
      </w:r>
      <w:r w:rsidR="002C0D06" w:rsidRPr="002C0D06">
        <w:rPr>
          <w:noProof/>
          <w:vertAlign w:val="superscript"/>
        </w:rPr>
        <w:t>2,4</w:t>
      </w:r>
      <w:r w:rsidR="00046069">
        <w:fldChar w:fldCharType="end"/>
      </w:r>
      <w:r w:rsidR="00046069">
        <w:t xml:space="preserve">. </w:t>
      </w:r>
      <w:r w:rsidR="002F723A">
        <w:t xml:space="preserve">Finally, while proximity </w:t>
      </w:r>
      <w:r w:rsidR="00DE402B">
        <w:t>extension</w:t>
      </w:r>
      <w:r w:rsidR="002F723A">
        <w:t xml:space="preserve"> </w:t>
      </w:r>
      <w:r w:rsidR="00DE402B">
        <w:t xml:space="preserve">assays </w:t>
      </w:r>
      <w:r w:rsidR="002F723A">
        <w:t>lower the chance of nonspecific binding in ELISAs</w:t>
      </w:r>
      <w:r w:rsidR="008031EF">
        <w:t xml:space="preserve">, the </w:t>
      </w:r>
      <w:r w:rsidR="00C459FC">
        <w:t xml:space="preserve">soluble </w:t>
      </w:r>
      <w:r w:rsidR="008031EF">
        <w:t xml:space="preserve">protein fractions </w:t>
      </w:r>
      <w:r w:rsidR="00F666C8">
        <w:t>have substantially more protein</w:t>
      </w:r>
      <w:r w:rsidR="0035088E">
        <w:t>,</w:t>
      </w:r>
      <w:r w:rsidR="00F666C8">
        <w:t xml:space="preserve"> increasing the chance </w:t>
      </w:r>
      <w:r w:rsidR="009058B1">
        <w:t>for</w:t>
      </w:r>
      <w:r w:rsidR="00F666C8">
        <w:t xml:space="preserve"> nonspecific binding</w:t>
      </w:r>
      <w:r w:rsidR="0000268E">
        <w:t xml:space="preserve"> interactions</w:t>
      </w:r>
      <w:r w:rsidR="001941F0">
        <w:t xml:space="preserve"> </w:t>
      </w:r>
      <w:r w:rsidR="009058B1">
        <w:t xml:space="preserve">to </w:t>
      </w:r>
      <w:r w:rsidR="00ED67D9">
        <w:t xml:space="preserve">produce </w:t>
      </w:r>
      <w:r w:rsidR="00B010AC">
        <w:t xml:space="preserve">a </w:t>
      </w:r>
      <w:r w:rsidR="00ED67D9">
        <w:t>signal</w:t>
      </w:r>
      <w:r w:rsidR="00F666C8">
        <w:t>.</w:t>
      </w:r>
      <w:r w:rsidR="001941F0">
        <w:t xml:space="preserve"> Thus</w:t>
      </w:r>
      <w:r w:rsidR="00D36E37">
        <w:t>,</w:t>
      </w:r>
      <w:r w:rsidR="001941F0">
        <w:t xml:space="preserve"> our analysis is useful for </w:t>
      </w:r>
      <w:r w:rsidR="00D36E37">
        <w:t>identifying potential EV</w:t>
      </w:r>
      <w:r w:rsidR="00B010AC">
        <w:t>-associated proteins but cannot rule out EV association for proteins that do</w:t>
      </w:r>
      <w:r w:rsidR="00D36E37">
        <w:t xml:space="preserve"> not meet </w:t>
      </w:r>
      <w:r w:rsidR="00F826A8">
        <w:t>our</w:t>
      </w:r>
      <w:r w:rsidR="00B010AC">
        <w:t xml:space="preserve"> </w:t>
      </w:r>
      <w:r w:rsidR="00D36E37">
        <w:t>criteria</w:t>
      </w:r>
      <w:r w:rsidR="00841EF7">
        <w:t xml:space="preserve"> or were not included in </w:t>
      </w:r>
      <w:r w:rsidR="00173A28">
        <w:t xml:space="preserve">the </w:t>
      </w:r>
      <w:proofErr w:type="spellStart"/>
      <w:r w:rsidR="00173A28">
        <w:t>O</w:t>
      </w:r>
      <w:r w:rsidR="00AF3E57">
        <w:t>l</w:t>
      </w:r>
      <w:r w:rsidR="00173A28">
        <w:t>ink</w:t>
      </w:r>
      <w:proofErr w:type="spellEnd"/>
      <w:r w:rsidR="00173A28">
        <w:t xml:space="preserve"> </w:t>
      </w:r>
      <w:r w:rsidR="00841EF7">
        <w:t>dataset</w:t>
      </w:r>
      <w:r w:rsidR="00D36E37">
        <w:t>.</w:t>
      </w:r>
      <w:r w:rsidR="00765D0C">
        <w:t xml:space="preserve"> S</w:t>
      </w:r>
      <w:r w:rsidR="001E1919">
        <w:t xml:space="preserve">ubstantial additional </w:t>
      </w:r>
      <w:r w:rsidR="00EF0FC8">
        <w:t>work is required to assess cell origin and EV association for those</w:t>
      </w:r>
      <w:r w:rsidR="00DF21C2">
        <w:t xml:space="preserve"> proteins</w:t>
      </w:r>
      <w:r w:rsidR="00EF0FC8">
        <w:t xml:space="preserve"> that did meet </w:t>
      </w:r>
      <w:r w:rsidR="0025016A">
        <w:t xml:space="preserve">our </w:t>
      </w:r>
      <w:r w:rsidR="00EF0FC8">
        <w:t>criteria</w:t>
      </w:r>
      <w:r w:rsidR="004417D7">
        <w:t xml:space="preserve"> displayed in </w:t>
      </w:r>
      <w:r w:rsidR="0025016A">
        <w:t>F</w:t>
      </w:r>
      <w:r w:rsidR="004417D7">
        <w:t>igure 2</w:t>
      </w:r>
      <w:r w:rsidR="00EF0FC8">
        <w:t xml:space="preserve">. </w:t>
      </w:r>
      <w:r w:rsidR="007419DD">
        <w:t>Nevertheless</w:t>
      </w:r>
      <w:r w:rsidR="00173A28">
        <w:t>, this dataset is an important step toward validating</w:t>
      </w:r>
      <w:r w:rsidR="00DF21C2">
        <w:t xml:space="preserve"> novel immunocapture targets for</w:t>
      </w:r>
      <w:r w:rsidR="00173A28">
        <w:t xml:space="preserve"> brain-derived extracellular vesicles </w:t>
      </w:r>
      <w:r w:rsidR="007419DD">
        <w:t xml:space="preserve">to enable </w:t>
      </w:r>
      <w:r w:rsidR="00173A28">
        <w:t>a liquid b</w:t>
      </w:r>
      <w:r w:rsidR="00B010AC">
        <w:t>rain biopsy</w:t>
      </w:r>
      <w:r w:rsidR="007419DD">
        <w:t xml:space="preserve">. </w:t>
      </w:r>
      <w:r w:rsidR="00173A28">
        <w:t xml:space="preserve"> </w:t>
      </w:r>
    </w:p>
    <w:p w14:paraId="10A96C61" w14:textId="77777777" w:rsidR="00F87E72" w:rsidRPr="00F87E72" w:rsidRDefault="00F87E72" w:rsidP="00C54006">
      <w:pPr>
        <w:rPr>
          <w:highlight w:val="cyan"/>
        </w:rPr>
      </w:pPr>
    </w:p>
    <w:p w14:paraId="2D78FBD5" w14:textId="1740F146" w:rsidR="00C54006" w:rsidRPr="0088411C" w:rsidRDefault="00C54006" w:rsidP="00C54006">
      <w:pPr>
        <w:rPr>
          <w:b/>
          <w:bCs/>
          <w:u w:val="single"/>
        </w:rPr>
      </w:pPr>
      <w:r w:rsidRPr="0088411C">
        <w:rPr>
          <w:b/>
          <w:bCs/>
          <w:u w:val="single"/>
        </w:rPr>
        <w:t>References</w:t>
      </w:r>
    </w:p>
    <w:p w14:paraId="40CFD6EB" w14:textId="77777777" w:rsidR="00243F19" w:rsidRDefault="00243F19" w:rsidP="00243F19"/>
    <w:p w14:paraId="1B0293B0" w14:textId="77777777" w:rsidR="0069387B" w:rsidRPr="0069387B" w:rsidRDefault="007C3B4A" w:rsidP="0069387B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69387B" w:rsidRPr="0069387B">
        <w:rPr>
          <w:noProof/>
        </w:rPr>
        <w:t>1</w:t>
      </w:r>
      <w:r w:rsidR="0069387B" w:rsidRPr="0069387B">
        <w:rPr>
          <w:noProof/>
        </w:rPr>
        <w:tab/>
        <w:t xml:space="preserve">Raposo, G. &amp; Stoorvogel, W. Extracellular vesicles: exosomes, microvesicles, and friends. </w:t>
      </w:r>
      <w:r w:rsidR="0069387B" w:rsidRPr="0069387B">
        <w:rPr>
          <w:i/>
          <w:noProof/>
        </w:rPr>
        <w:t>J Cell Biol</w:t>
      </w:r>
      <w:r w:rsidR="0069387B" w:rsidRPr="0069387B">
        <w:rPr>
          <w:noProof/>
        </w:rPr>
        <w:t xml:space="preserve"> </w:t>
      </w:r>
      <w:r w:rsidR="0069387B" w:rsidRPr="0069387B">
        <w:rPr>
          <w:b/>
          <w:noProof/>
        </w:rPr>
        <w:t>200</w:t>
      </w:r>
      <w:r w:rsidR="0069387B" w:rsidRPr="0069387B">
        <w:rPr>
          <w:noProof/>
        </w:rPr>
        <w:t>, 373-383, doi:10.1083/jcb.201211138 (2013).</w:t>
      </w:r>
    </w:p>
    <w:p w14:paraId="7A8F3C57" w14:textId="7777777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t>2</w:t>
      </w:r>
      <w:r w:rsidRPr="0069387B">
        <w:rPr>
          <w:noProof/>
        </w:rPr>
        <w:tab/>
        <w:t xml:space="preserve">Shami-Shah, A., Norman, M. &amp; Walt, D. R. Ultrasensitive Protein Detection Technologies for Extracellular Vesicle Measurements. </w:t>
      </w:r>
      <w:r w:rsidRPr="0069387B">
        <w:rPr>
          <w:i/>
          <w:noProof/>
        </w:rPr>
        <w:t>Mol Cell Proteomics</w:t>
      </w:r>
      <w:r w:rsidRPr="0069387B">
        <w:rPr>
          <w:noProof/>
        </w:rPr>
        <w:t xml:space="preserve"> </w:t>
      </w:r>
      <w:r w:rsidRPr="0069387B">
        <w:rPr>
          <w:b/>
          <w:noProof/>
        </w:rPr>
        <w:t>22</w:t>
      </w:r>
      <w:r w:rsidRPr="0069387B">
        <w:rPr>
          <w:noProof/>
        </w:rPr>
        <w:t>, 100557, doi:10.1016/j.mcpro.2023.100557 (2023).</w:t>
      </w:r>
    </w:p>
    <w:p w14:paraId="30080364" w14:textId="7777777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lastRenderedPageBreak/>
        <w:t>3</w:t>
      </w:r>
      <w:r w:rsidRPr="0069387B">
        <w:rPr>
          <w:noProof/>
        </w:rPr>
        <w:tab/>
        <w:t>Ramirez-Garrastacho, M.</w:t>
      </w:r>
      <w:r w:rsidRPr="0069387B">
        <w:rPr>
          <w:i/>
          <w:noProof/>
        </w:rPr>
        <w:t xml:space="preserve"> et al.</w:t>
      </w:r>
      <w:r w:rsidRPr="0069387B">
        <w:rPr>
          <w:noProof/>
        </w:rPr>
        <w:t xml:space="preserve"> Extracellular vesicles as a source of prostate cancer biomarkers in liquid biopsies: a decade of research. </w:t>
      </w:r>
      <w:r w:rsidRPr="0069387B">
        <w:rPr>
          <w:i/>
          <w:noProof/>
        </w:rPr>
        <w:t>Br J Cancer</w:t>
      </w:r>
      <w:r w:rsidRPr="0069387B">
        <w:rPr>
          <w:noProof/>
        </w:rPr>
        <w:t xml:space="preserve"> </w:t>
      </w:r>
      <w:r w:rsidRPr="0069387B">
        <w:rPr>
          <w:b/>
          <w:noProof/>
        </w:rPr>
        <w:t>126</w:t>
      </w:r>
      <w:r w:rsidRPr="0069387B">
        <w:rPr>
          <w:noProof/>
        </w:rPr>
        <w:t>, 331-350, doi:10.1038/s41416-021-01610-8 (2022).</w:t>
      </w:r>
    </w:p>
    <w:p w14:paraId="7244AA00" w14:textId="7777777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t>4</w:t>
      </w:r>
      <w:r w:rsidRPr="0069387B">
        <w:rPr>
          <w:noProof/>
        </w:rPr>
        <w:tab/>
        <w:t>Norman, M.</w:t>
      </w:r>
      <w:r w:rsidRPr="0069387B">
        <w:rPr>
          <w:i/>
          <w:noProof/>
        </w:rPr>
        <w:t xml:space="preserve"> et al.</w:t>
      </w:r>
      <w:r w:rsidRPr="0069387B">
        <w:rPr>
          <w:noProof/>
        </w:rPr>
        <w:t xml:space="preserve"> L1CAM is not associated with extracellular vesicles in human cerebrospinal fluid or plasma. </w:t>
      </w:r>
      <w:r w:rsidRPr="0069387B">
        <w:rPr>
          <w:i/>
          <w:noProof/>
        </w:rPr>
        <w:t>Nat Methods</w:t>
      </w:r>
      <w:r w:rsidRPr="0069387B">
        <w:rPr>
          <w:noProof/>
        </w:rPr>
        <w:t xml:space="preserve"> </w:t>
      </w:r>
      <w:r w:rsidRPr="0069387B">
        <w:rPr>
          <w:b/>
          <w:noProof/>
        </w:rPr>
        <w:t>18</w:t>
      </w:r>
      <w:r w:rsidRPr="0069387B">
        <w:rPr>
          <w:noProof/>
        </w:rPr>
        <w:t>, 631-634, doi:10.1038/s41592-021-01174-8 (2021).</w:t>
      </w:r>
    </w:p>
    <w:p w14:paraId="7D21EE8F" w14:textId="7777777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t>5</w:t>
      </w:r>
      <w:r w:rsidRPr="0069387B">
        <w:rPr>
          <w:noProof/>
        </w:rPr>
        <w:tab/>
        <w:t>Ter-Ovanesyan, D.</w:t>
      </w:r>
      <w:r w:rsidRPr="0069387B">
        <w:rPr>
          <w:i/>
          <w:noProof/>
        </w:rPr>
        <w:t xml:space="preserve"> et al.</w:t>
      </w:r>
      <w:r w:rsidRPr="0069387B">
        <w:rPr>
          <w:noProof/>
        </w:rPr>
        <w:t xml:space="preserve"> Improved isolation of extracellular vesicles by removal of both free proteins and lipoproteins. </w:t>
      </w:r>
      <w:r w:rsidRPr="0069387B">
        <w:rPr>
          <w:i/>
          <w:noProof/>
        </w:rPr>
        <w:t>Elife</w:t>
      </w:r>
      <w:r w:rsidRPr="0069387B">
        <w:rPr>
          <w:noProof/>
        </w:rPr>
        <w:t xml:space="preserve"> </w:t>
      </w:r>
      <w:r w:rsidRPr="0069387B">
        <w:rPr>
          <w:b/>
          <w:noProof/>
        </w:rPr>
        <w:t>12</w:t>
      </w:r>
      <w:r w:rsidRPr="0069387B">
        <w:rPr>
          <w:noProof/>
        </w:rPr>
        <w:t>, doi:10.7554/eLife.86394 (2023).</w:t>
      </w:r>
    </w:p>
    <w:p w14:paraId="17880454" w14:textId="7777777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t>6</w:t>
      </w:r>
      <w:r w:rsidRPr="0069387B">
        <w:rPr>
          <w:noProof/>
        </w:rPr>
        <w:tab/>
        <w:t>Ter-Ovanesyan, D.</w:t>
      </w:r>
      <w:r w:rsidRPr="0069387B">
        <w:rPr>
          <w:i/>
          <w:noProof/>
        </w:rPr>
        <w:t xml:space="preserve"> et al.</w:t>
      </w:r>
      <w:r w:rsidRPr="0069387B">
        <w:rPr>
          <w:noProof/>
        </w:rPr>
        <w:t xml:space="preserve"> Framework for rapid comparison of extracellular vesicle isolation methods. </w:t>
      </w:r>
      <w:r w:rsidRPr="0069387B">
        <w:rPr>
          <w:i/>
          <w:noProof/>
        </w:rPr>
        <w:t>Elife</w:t>
      </w:r>
      <w:r w:rsidRPr="0069387B">
        <w:rPr>
          <w:noProof/>
        </w:rPr>
        <w:t xml:space="preserve"> </w:t>
      </w:r>
      <w:r w:rsidRPr="0069387B">
        <w:rPr>
          <w:b/>
          <w:noProof/>
        </w:rPr>
        <w:t>10</w:t>
      </w:r>
      <w:r w:rsidRPr="0069387B">
        <w:rPr>
          <w:noProof/>
        </w:rPr>
        <w:t>, doi:10.7554/eLife.70725 (2021).</w:t>
      </w:r>
    </w:p>
    <w:p w14:paraId="147910A3" w14:textId="2F866AE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t>7</w:t>
      </w:r>
      <w:r w:rsidRPr="0069387B">
        <w:rPr>
          <w:noProof/>
        </w:rPr>
        <w:tab/>
      </w:r>
      <w:r w:rsidRPr="0069387B">
        <w:rPr>
          <w:i/>
          <w:noProof/>
        </w:rPr>
        <w:t>PEA – a high-multiplex immunoassay technology with qPCR or NGS readout</w:t>
      </w:r>
      <w:r w:rsidRPr="0069387B">
        <w:rPr>
          <w:noProof/>
        </w:rPr>
        <w:t>, &lt;</w:t>
      </w:r>
      <w:hyperlink r:id="rId9" w:history="1">
        <w:r w:rsidRPr="0069387B">
          <w:rPr>
            <w:rStyle w:val="Hyperlink"/>
            <w:noProof/>
          </w:rPr>
          <w:t>https://www.olink.com/content/uploads/2021/09/olink-white-paper-pea-a-high-multiplex-immunoassay-technology-with-qpcr-or-ngs-readout-v1.0.pdf</w:t>
        </w:r>
      </w:hyperlink>
      <w:r w:rsidRPr="0069387B">
        <w:rPr>
          <w:noProof/>
        </w:rPr>
        <w:t>&gt; (2020).</w:t>
      </w:r>
    </w:p>
    <w:p w14:paraId="3BB598D4" w14:textId="7777777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t>8</w:t>
      </w:r>
      <w:r w:rsidRPr="0069387B">
        <w:rPr>
          <w:noProof/>
        </w:rPr>
        <w:tab/>
        <w:t>Hallgren, J.</w:t>
      </w:r>
      <w:r w:rsidRPr="0069387B">
        <w:rPr>
          <w:i/>
          <w:noProof/>
        </w:rPr>
        <w:t xml:space="preserve"> et al.</w:t>
      </w:r>
      <w:r w:rsidRPr="0069387B">
        <w:rPr>
          <w:noProof/>
        </w:rPr>
        <w:t xml:space="preserve"> DeepTMHMM predicts alpha and beta transmembrane proteins using deep neural networks. </w:t>
      </w:r>
      <w:r w:rsidRPr="0069387B">
        <w:rPr>
          <w:i/>
          <w:noProof/>
        </w:rPr>
        <w:t>bioRxiv</w:t>
      </w:r>
      <w:r w:rsidRPr="0069387B">
        <w:rPr>
          <w:noProof/>
        </w:rPr>
        <w:t>, 2022.2004.2008.487609, doi:10.1101/2022.04.08.487609 (2022).</w:t>
      </w:r>
    </w:p>
    <w:p w14:paraId="1B116CA1" w14:textId="7777777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t>9</w:t>
      </w:r>
      <w:r w:rsidRPr="0069387B">
        <w:rPr>
          <w:noProof/>
        </w:rPr>
        <w:tab/>
        <w:t>Zhang, Y.</w:t>
      </w:r>
      <w:r w:rsidRPr="0069387B">
        <w:rPr>
          <w:i/>
          <w:noProof/>
        </w:rPr>
        <w:t xml:space="preserve"> et al.</w:t>
      </w:r>
      <w:r w:rsidRPr="0069387B">
        <w:rPr>
          <w:noProof/>
        </w:rPr>
        <w:t xml:space="preserve"> Purification and Characterization of Progenitor and Mature Human Astrocytes Reveals Transcriptional and Functional Differences with Mouse. </w:t>
      </w:r>
      <w:r w:rsidRPr="0069387B">
        <w:rPr>
          <w:i/>
          <w:noProof/>
        </w:rPr>
        <w:t>Neuron</w:t>
      </w:r>
      <w:r w:rsidRPr="0069387B">
        <w:rPr>
          <w:noProof/>
        </w:rPr>
        <w:t xml:space="preserve"> </w:t>
      </w:r>
      <w:r w:rsidRPr="0069387B">
        <w:rPr>
          <w:b/>
          <w:noProof/>
        </w:rPr>
        <w:t>89</w:t>
      </w:r>
      <w:r w:rsidRPr="0069387B">
        <w:rPr>
          <w:noProof/>
        </w:rPr>
        <w:t>, 37-53, doi:10.1016/j.neuron.2015.11.013 (2016).</w:t>
      </w:r>
    </w:p>
    <w:p w14:paraId="209EC4C9" w14:textId="7777777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t>10</w:t>
      </w:r>
      <w:r w:rsidRPr="0069387B">
        <w:rPr>
          <w:noProof/>
        </w:rPr>
        <w:tab/>
        <w:t>Camargo, A., Vasconcelos, A., Fiamenghi, M., Pereira, G. &amp; Carazzolle, M.     (Research Square, 2020).</w:t>
      </w:r>
    </w:p>
    <w:p w14:paraId="391646AF" w14:textId="77777777" w:rsidR="0069387B" w:rsidRPr="0069387B" w:rsidRDefault="0069387B" w:rsidP="0069387B">
      <w:pPr>
        <w:pStyle w:val="EndNoteBibliography"/>
        <w:ind w:left="720" w:hanging="720"/>
        <w:rPr>
          <w:noProof/>
        </w:rPr>
      </w:pPr>
      <w:r w:rsidRPr="0069387B">
        <w:rPr>
          <w:noProof/>
        </w:rPr>
        <w:t>11</w:t>
      </w:r>
      <w:r w:rsidRPr="0069387B">
        <w:rPr>
          <w:noProof/>
        </w:rPr>
        <w:tab/>
        <w:t>Aebersold, R.</w:t>
      </w:r>
      <w:r w:rsidRPr="0069387B">
        <w:rPr>
          <w:i/>
          <w:noProof/>
        </w:rPr>
        <w:t xml:space="preserve"> et al.</w:t>
      </w:r>
      <w:r w:rsidRPr="0069387B">
        <w:rPr>
          <w:noProof/>
        </w:rPr>
        <w:t xml:space="preserve"> How many human proteoforms are there? </w:t>
      </w:r>
      <w:r w:rsidRPr="0069387B">
        <w:rPr>
          <w:i/>
          <w:noProof/>
        </w:rPr>
        <w:t>Nat Chem Biol</w:t>
      </w:r>
      <w:r w:rsidRPr="0069387B">
        <w:rPr>
          <w:noProof/>
        </w:rPr>
        <w:t xml:space="preserve"> </w:t>
      </w:r>
      <w:r w:rsidRPr="0069387B">
        <w:rPr>
          <w:b/>
          <w:noProof/>
        </w:rPr>
        <w:t>14</w:t>
      </w:r>
      <w:r w:rsidRPr="0069387B">
        <w:rPr>
          <w:noProof/>
        </w:rPr>
        <w:t>, 206-214, doi:10.1038/nchembio.2576 (2018).</w:t>
      </w:r>
    </w:p>
    <w:p w14:paraId="3A4EA43C" w14:textId="6C9B1EC7" w:rsidR="00236121" w:rsidRDefault="007C3B4A" w:rsidP="009C02F6">
      <w:pPr>
        <w:pStyle w:val="ListParagraph"/>
      </w:pPr>
      <w:r>
        <w:fldChar w:fldCharType="end"/>
      </w:r>
    </w:p>
    <w:p w14:paraId="04D99844" w14:textId="77777777" w:rsidR="00F63CCF" w:rsidRDefault="00F63CCF" w:rsidP="009C02F6">
      <w:pPr>
        <w:pStyle w:val="ListParagraph"/>
      </w:pPr>
    </w:p>
    <w:p w14:paraId="5B57FCE3" w14:textId="77777777" w:rsidR="00F63CCF" w:rsidRDefault="00F63CCF" w:rsidP="009C02F6">
      <w:pPr>
        <w:pStyle w:val="ListParagraph"/>
      </w:pPr>
    </w:p>
    <w:p w14:paraId="2483FDDC" w14:textId="77777777" w:rsidR="00F63CCF" w:rsidRDefault="00F63CCF" w:rsidP="009C02F6">
      <w:pPr>
        <w:pStyle w:val="ListParagraph"/>
      </w:pPr>
    </w:p>
    <w:p w14:paraId="2437AAF1" w14:textId="77777777" w:rsidR="00F63CCF" w:rsidRDefault="00F63CCF" w:rsidP="009C02F6">
      <w:pPr>
        <w:pStyle w:val="ListParagraph"/>
      </w:pPr>
    </w:p>
    <w:p w14:paraId="1C36A07D" w14:textId="77777777" w:rsidR="00F63CCF" w:rsidRDefault="00F63CCF" w:rsidP="009C02F6">
      <w:pPr>
        <w:pStyle w:val="ListParagraph"/>
      </w:pPr>
    </w:p>
    <w:p w14:paraId="7DB48C52" w14:textId="77777777" w:rsidR="00F63CCF" w:rsidRDefault="00F63CCF" w:rsidP="009C02F6">
      <w:pPr>
        <w:pStyle w:val="ListParagraph"/>
      </w:pPr>
    </w:p>
    <w:p w14:paraId="23D26FFE" w14:textId="77777777" w:rsidR="00F63CCF" w:rsidRDefault="00F63CCF" w:rsidP="009C02F6">
      <w:pPr>
        <w:pStyle w:val="ListParagraph"/>
      </w:pPr>
    </w:p>
    <w:p w14:paraId="540EA608" w14:textId="77777777" w:rsidR="00F63CCF" w:rsidRDefault="00F63CCF" w:rsidP="009C02F6">
      <w:pPr>
        <w:pStyle w:val="ListParagraph"/>
      </w:pPr>
    </w:p>
    <w:p w14:paraId="3047F57B" w14:textId="77777777" w:rsidR="00F63CCF" w:rsidRDefault="00F63CCF" w:rsidP="009C02F6">
      <w:pPr>
        <w:pStyle w:val="ListParagraph"/>
      </w:pPr>
    </w:p>
    <w:p w14:paraId="6BE21E9E" w14:textId="77777777" w:rsidR="00F63CCF" w:rsidRDefault="00F63CCF" w:rsidP="009C02F6">
      <w:pPr>
        <w:pStyle w:val="ListParagraph"/>
      </w:pPr>
    </w:p>
    <w:p w14:paraId="6FCBAD01" w14:textId="77777777" w:rsidR="00F63CCF" w:rsidRDefault="00F63CCF" w:rsidP="009C02F6">
      <w:pPr>
        <w:pStyle w:val="ListParagraph"/>
      </w:pPr>
    </w:p>
    <w:p w14:paraId="173A7D27" w14:textId="77777777" w:rsidR="00F63CCF" w:rsidRDefault="00F63CCF" w:rsidP="009C02F6">
      <w:pPr>
        <w:pStyle w:val="ListParagraph"/>
      </w:pPr>
    </w:p>
    <w:p w14:paraId="614B9D82" w14:textId="77777777" w:rsidR="00F63CCF" w:rsidRDefault="00F63CCF" w:rsidP="009C02F6">
      <w:pPr>
        <w:pStyle w:val="ListParagraph"/>
      </w:pPr>
    </w:p>
    <w:p w14:paraId="1C68C736" w14:textId="77777777" w:rsidR="00F63CCF" w:rsidRDefault="00F63CCF" w:rsidP="009C02F6">
      <w:pPr>
        <w:pStyle w:val="ListParagraph"/>
      </w:pPr>
    </w:p>
    <w:p w14:paraId="2E6D34A9" w14:textId="77777777" w:rsidR="00F63CCF" w:rsidRDefault="00F63CCF" w:rsidP="009C02F6">
      <w:pPr>
        <w:pStyle w:val="ListParagraph"/>
      </w:pPr>
    </w:p>
    <w:p w14:paraId="14BFCAF0" w14:textId="77777777" w:rsidR="007D54DC" w:rsidRDefault="007D54DC" w:rsidP="009C02F6">
      <w:pPr>
        <w:pStyle w:val="ListParagraph"/>
      </w:pPr>
    </w:p>
    <w:p w14:paraId="4D4EECDC" w14:textId="77777777" w:rsidR="007D54DC" w:rsidRDefault="007D54DC" w:rsidP="009C02F6">
      <w:pPr>
        <w:pStyle w:val="ListParagraph"/>
      </w:pPr>
    </w:p>
    <w:p w14:paraId="55E82267" w14:textId="77777777" w:rsidR="007D54DC" w:rsidRDefault="007D54DC" w:rsidP="009C02F6">
      <w:pPr>
        <w:pStyle w:val="ListParagraph"/>
      </w:pPr>
    </w:p>
    <w:p w14:paraId="0A847581" w14:textId="77777777" w:rsidR="0040090F" w:rsidRDefault="0040090F" w:rsidP="00F63CCF">
      <w:pPr>
        <w:rPr>
          <w:b/>
          <w:noProof/>
        </w:rPr>
      </w:pPr>
    </w:p>
    <w:p w14:paraId="357B098F" w14:textId="77777777" w:rsidR="0046434B" w:rsidRDefault="0046434B" w:rsidP="00F63CCF">
      <w:pPr>
        <w:rPr>
          <w:b/>
          <w:noProof/>
        </w:rPr>
      </w:pPr>
    </w:p>
    <w:p w14:paraId="4956DD27" w14:textId="484B4435" w:rsidR="00F63CCF" w:rsidRDefault="00F63CCF" w:rsidP="00F63CCF">
      <w:pPr>
        <w:rPr>
          <w:b/>
          <w:noProof/>
        </w:rPr>
      </w:pPr>
      <w:r>
        <w:rPr>
          <w:b/>
          <w:noProof/>
        </w:rPr>
        <w:lastRenderedPageBreak/>
        <w:t xml:space="preserve">Figure 1: </w:t>
      </w:r>
      <w:r w:rsidR="000403B3">
        <w:rPr>
          <w:b/>
          <w:noProof/>
        </w:rPr>
        <w:t>CSF SEC fractionation as a measure of EV association</w:t>
      </w:r>
    </w:p>
    <w:p w14:paraId="246EEAC0" w14:textId="295C4CF1" w:rsidR="00F63CCF" w:rsidRDefault="00F63CCF" w:rsidP="00F63CCF">
      <w:pPr>
        <w:rPr>
          <w:bCs/>
          <w:noProof/>
        </w:rPr>
      </w:pPr>
      <w:r w:rsidRPr="003E6CB1">
        <w:rPr>
          <w:bCs/>
          <w:noProof/>
        </w:rPr>
        <w:t>1a. Quantification</w:t>
      </w:r>
      <w:r>
        <w:rPr>
          <w:bCs/>
          <w:noProof/>
        </w:rPr>
        <w:t xml:space="preserve"> of CSF fractions using </w:t>
      </w:r>
      <w:r w:rsidR="00D3148C">
        <w:rPr>
          <w:bCs/>
          <w:noProof/>
        </w:rPr>
        <w:t xml:space="preserve">a </w:t>
      </w:r>
      <w:r>
        <w:rPr>
          <w:bCs/>
          <w:noProof/>
        </w:rPr>
        <w:t xml:space="preserve">Simoa assay for CD81. Four samples each run with 2 technical replicates. Bar graphs indicate median of the 4 samples while the error bars represent </w:t>
      </w:r>
      <w:r w:rsidR="007A2F65">
        <w:rPr>
          <w:bCs/>
          <w:noProof/>
        </w:rPr>
        <w:t>standard deviation</w:t>
      </w:r>
      <w:r>
        <w:rPr>
          <w:bCs/>
          <w:noProof/>
        </w:rPr>
        <w:t xml:space="preserve">. </w:t>
      </w:r>
    </w:p>
    <w:p w14:paraId="4E308976" w14:textId="55008EAB" w:rsidR="00F63CCF" w:rsidRDefault="00F63CCF" w:rsidP="00F63CCF">
      <w:pPr>
        <w:rPr>
          <w:bCs/>
          <w:noProof/>
        </w:rPr>
      </w:pPr>
      <w:r>
        <w:rPr>
          <w:bCs/>
          <w:noProof/>
        </w:rPr>
        <w:t xml:space="preserve">1b. </w:t>
      </w:r>
      <w:r w:rsidRPr="003E6CB1">
        <w:rPr>
          <w:bCs/>
          <w:noProof/>
        </w:rPr>
        <w:t>Quantification</w:t>
      </w:r>
      <w:r>
        <w:rPr>
          <w:bCs/>
          <w:noProof/>
        </w:rPr>
        <w:t xml:space="preserve"> of CSF fractions using </w:t>
      </w:r>
      <w:r w:rsidR="00D3148C">
        <w:rPr>
          <w:bCs/>
          <w:noProof/>
        </w:rPr>
        <w:t>the Olink assay for</w:t>
      </w:r>
      <w:r>
        <w:rPr>
          <w:bCs/>
          <w:noProof/>
        </w:rPr>
        <w:t xml:space="preserve"> CD63. Four samples each run with 2 technical replicates. Bar graphs indicate median of the 4 samples while the error bars represent </w:t>
      </w:r>
      <w:r w:rsidR="007A2F65">
        <w:rPr>
          <w:bCs/>
          <w:noProof/>
        </w:rPr>
        <w:t>standard deviation</w:t>
      </w:r>
      <w:r>
        <w:rPr>
          <w:bCs/>
          <w:noProof/>
        </w:rPr>
        <w:t>.</w:t>
      </w:r>
    </w:p>
    <w:p w14:paraId="48610B47" w14:textId="61115544" w:rsidR="007A2F65" w:rsidRDefault="007A2F65" w:rsidP="00F63CCF">
      <w:pPr>
        <w:rPr>
          <w:bCs/>
          <w:noProof/>
        </w:rPr>
      </w:pPr>
      <w:r>
        <w:rPr>
          <w:bCs/>
          <w:noProof/>
        </w:rPr>
        <w:t xml:space="preserve">1c. </w:t>
      </w:r>
      <w:r w:rsidR="00CA1C9B">
        <w:rPr>
          <w:bCs/>
          <w:noProof/>
        </w:rPr>
        <w:t>Percetage of Deep TMH</w:t>
      </w:r>
      <w:r w:rsidR="000403B3">
        <w:rPr>
          <w:bCs/>
          <w:noProof/>
        </w:rPr>
        <w:t>MM</w:t>
      </w:r>
      <w:r w:rsidR="00CA1C9B">
        <w:rPr>
          <w:bCs/>
          <w:noProof/>
        </w:rPr>
        <w:t xml:space="preserve"> predicted transmembrane, internal and external targets quantified by O</w:t>
      </w:r>
      <w:r w:rsidR="00D2384E">
        <w:rPr>
          <w:bCs/>
          <w:noProof/>
        </w:rPr>
        <w:t>l</w:t>
      </w:r>
      <w:r w:rsidR="00CA1C9B">
        <w:rPr>
          <w:bCs/>
          <w:noProof/>
        </w:rPr>
        <w:t xml:space="preserve">ink as having an EV peak in CSF.  </w:t>
      </w:r>
    </w:p>
    <w:p w14:paraId="0847EB56" w14:textId="77777777" w:rsidR="00D3148C" w:rsidRDefault="00D3148C" w:rsidP="00F63CCF">
      <w:pPr>
        <w:rPr>
          <w:bCs/>
          <w:noProof/>
        </w:rPr>
      </w:pPr>
    </w:p>
    <w:p w14:paraId="5EF57F3F" w14:textId="0B1F729A" w:rsidR="00934F3A" w:rsidRDefault="00F63CCF" w:rsidP="00F63CCF">
      <w:pPr>
        <w:rPr>
          <w:noProof/>
        </w:rPr>
      </w:pPr>
      <w:r>
        <w:rPr>
          <w:noProof/>
        </w:rPr>
        <w:t>1a.</w:t>
      </w:r>
    </w:p>
    <w:p w14:paraId="6F67B6A3" w14:textId="71BAC18B" w:rsidR="00F63CCF" w:rsidRDefault="00934F3A" w:rsidP="00F63CCF">
      <w:pPr>
        <w:rPr>
          <w:noProof/>
        </w:rPr>
      </w:pPr>
      <w:r w:rsidRPr="00934F3A">
        <w:rPr>
          <w:noProof/>
        </w:rPr>
        <w:drawing>
          <wp:inline distT="0" distB="0" distL="0" distR="0" wp14:anchorId="249FDB26" wp14:editId="23A6F8C7">
            <wp:extent cx="3733800" cy="2844800"/>
            <wp:effectExtent l="0" t="0" r="0" b="0"/>
            <wp:docPr id="104107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72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52D9" w14:textId="77777777" w:rsidR="00934F3A" w:rsidRDefault="00934F3A" w:rsidP="00F63CCF">
      <w:pPr>
        <w:rPr>
          <w:noProof/>
        </w:rPr>
      </w:pPr>
    </w:p>
    <w:p w14:paraId="78D67A41" w14:textId="77777777" w:rsidR="00F63CCF" w:rsidRDefault="00F63CCF" w:rsidP="00F63CCF">
      <w:pPr>
        <w:rPr>
          <w:noProof/>
        </w:rPr>
      </w:pPr>
      <w:r>
        <w:rPr>
          <w:noProof/>
        </w:rPr>
        <w:t xml:space="preserve">1b. </w:t>
      </w:r>
    </w:p>
    <w:p w14:paraId="452AE8CE" w14:textId="2977172E" w:rsidR="00934F3A" w:rsidRDefault="00934F3A" w:rsidP="00F63CCF">
      <w:pPr>
        <w:rPr>
          <w:noProof/>
        </w:rPr>
      </w:pPr>
      <w:r w:rsidRPr="00934F3A">
        <w:rPr>
          <w:noProof/>
        </w:rPr>
        <w:drawing>
          <wp:inline distT="0" distB="0" distL="0" distR="0" wp14:anchorId="58C113EE" wp14:editId="02267199">
            <wp:extent cx="3771900" cy="2844800"/>
            <wp:effectExtent l="0" t="0" r="0" b="0"/>
            <wp:docPr id="125733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38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7C2C" w14:textId="77777777" w:rsidR="00CA1C9B" w:rsidRDefault="00CA1C9B" w:rsidP="00F63CCF">
      <w:pPr>
        <w:rPr>
          <w:noProof/>
        </w:rPr>
      </w:pPr>
    </w:p>
    <w:p w14:paraId="1E00CDFD" w14:textId="3C99761A" w:rsidR="00CA1C9B" w:rsidRDefault="00CA1C9B" w:rsidP="00F63CCF">
      <w:pPr>
        <w:rPr>
          <w:noProof/>
        </w:rPr>
      </w:pPr>
      <w:r>
        <w:rPr>
          <w:noProof/>
        </w:rPr>
        <w:t>1c.</w:t>
      </w:r>
    </w:p>
    <w:p w14:paraId="07841C75" w14:textId="74830D2B" w:rsidR="0040090F" w:rsidRDefault="00CA1C9B" w:rsidP="00F63CCF">
      <w:pPr>
        <w:rPr>
          <w:noProof/>
        </w:rPr>
      </w:pPr>
      <w:r w:rsidRPr="00CA1C9B">
        <w:rPr>
          <w:noProof/>
        </w:rPr>
        <w:drawing>
          <wp:inline distT="0" distB="0" distL="0" distR="0" wp14:anchorId="15EF41AF" wp14:editId="71AE9ACB">
            <wp:extent cx="5943600" cy="1624965"/>
            <wp:effectExtent l="0" t="0" r="0" b="635"/>
            <wp:docPr id="1597206677" name="Picture 1" descr="A close-up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06677" name="Picture 1" descr="A close-up of a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6096" w14:textId="77777777" w:rsidR="00934F3A" w:rsidRDefault="00934F3A" w:rsidP="00F63CCF">
      <w:pPr>
        <w:rPr>
          <w:noProof/>
        </w:rPr>
      </w:pPr>
    </w:p>
    <w:p w14:paraId="62EDFFAB" w14:textId="77777777" w:rsidR="00934F3A" w:rsidRDefault="00934F3A" w:rsidP="00F63CCF">
      <w:pPr>
        <w:rPr>
          <w:noProof/>
        </w:rPr>
      </w:pPr>
    </w:p>
    <w:p w14:paraId="429E34DE" w14:textId="77777777" w:rsidR="00D3148C" w:rsidRDefault="00F63CCF" w:rsidP="00F63CCF">
      <w:pPr>
        <w:rPr>
          <w:b/>
          <w:noProof/>
        </w:rPr>
      </w:pPr>
      <w:r>
        <w:rPr>
          <w:b/>
          <w:noProof/>
        </w:rPr>
        <w:t>Figure 2: Cell-type specificity of proteins that peak in the EV fractions</w:t>
      </w:r>
    </w:p>
    <w:p w14:paraId="01B928BE" w14:textId="77777777" w:rsidR="00852648" w:rsidRDefault="00F63CCF" w:rsidP="00852648">
      <w:pPr>
        <w:rPr>
          <w:noProof/>
        </w:rPr>
      </w:pPr>
      <w:r>
        <w:rPr>
          <w:noProof/>
        </w:rPr>
        <w:t xml:space="preserve">Calculated </w:t>
      </w:r>
      <w:r w:rsidR="00430685">
        <w:rPr>
          <w:noProof/>
        </w:rPr>
        <w:t>T</w:t>
      </w:r>
      <w:r>
        <w:rPr>
          <w:noProof/>
        </w:rPr>
        <w:t xml:space="preserve">au </w:t>
      </w:r>
      <w:r w:rsidR="00430685">
        <w:rPr>
          <w:noProof/>
        </w:rPr>
        <w:t xml:space="preserve">Score and EV Association Score </w:t>
      </w:r>
      <w:r>
        <w:rPr>
          <w:noProof/>
        </w:rPr>
        <w:t xml:space="preserve">for each identified </w:t>
      </w:r>
      <w:r w:rsidR="00573532">
        <w:rPr>
          <w:noProof/>
        </w:rPr>
        <w:t>transmembrane</w:t>
      </w:r>
      <w:r w:rsidR="00430685">
        <w:rPr>
          <w:noProof/>
        </w:rPr>
        <w:t xml:space="preserve"> (red)</w:t>
      </w:r>
      <w:r>
        <w:rPr>
          <w:noProof/>
        </w:rPr>
        <w:t xml:space="preserve"> and </w:t>
      </w:r>
      <w:r w:rsidR="00573532">
        <w:rPr>
          <w:noProof/>
        </w:rPr>
        <w:t>internal</w:t>
      </w:r>
      <w:r w:rsidR="00430685">
        <w:rPr>
          <w:noProof/>
        </w:rPr>
        <w:t xml:space="preserve"> (blue)</w:t>
      </w:r>
      <w:r>
        <w:rPr>
          <w:noProof/>
        </w:rPr>
        <w:t xml:space="preserve"> protein that </w:t>
      </w:r>
      <w:bookmarkStart w:id="19" w:name="_GoBack"/>
      <w:bookmarkEnd w:id="19"/>
      <w:r>
        <w:rPr>
          <w:noProof/>
        </w:rPr>
        <w:t>peaked in the EV fractions</w:t>
      </w:r>
      <w:r w:rsidR="00430685">
        <w:rPr>
          <w:noProof/>
        </w:rPr>
        <w:t xml:space="preserve"> for a. Astrocytes b. Microglia c. Neurons and d. Oligodendrocytes.  </w:t>
      </w:r>
    </w:p>
    <w:p w14:paraId="561E830A" w14:textId="77777777" w:rsidR="00934F3A" w:rsidRDefault="00934F3A" w:rsidP="00852648">
      <w:pPr>
        <w:rPr>
          <w:noProof/>
        </w:rPr>
      </w:pPr>
    </w:p>
    <w:p w14:paraId="7807043F" w14:textId="3A499F71" w:rsidR="00CA1C9B" w:rsidRDefault="00852648" w:rsidP="00F63CCF">
      <w:pPr>
        <w:rPr>
          <w:noProof/>
        </w:rPr>
      </w:pPr>
      <w:commentRangeStart w:id="20"/>
      <w:r w:rsidRPr="00852648">
        <w:rPr>
          <w:noProof/>
        </w:rPr>
        <w:drawing>
          <wp:inline distT="0" distB="0" distL="0" distR="0" wp14:anchorId="09235F4E" wp14:editId="25E7AF24">
            <wp:extent cx="5943600" cy="3977640"/>
            <wp:effectExtent l="0" t="0" r="0" b="0"/>
            <wp:docPr id="280461460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1460" name="Picture 1" descr="A collage of graph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152155">
        <w:rPr>
          <w:rStyle w:val="CommentReference"/>
        </w:rPr>
        <w:commentReference w:id="20"/>
      </w:r>
      <w:r w:rsidR="00F63CCF">
        <w:t xml:space="preserve"> </w:t>
      </w:r>
    </w:p>
    <w:sectPr w:rsidR="00CA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ydney D'Amaddio" w:date="2024-02-26T12:55:00Z" w:initials="SD">
    <w:p w14:paraId="3952852B" w14:textId="7061A9D8" w:rsidR="005A1B39" w:rsidRDefault="005A1B39">
      <w:pPr>
        <w:pStyle w:val="CommentText"/>
      </w:pPr>
      <w:r>
        <w:rPr>
          <w:rStyle w:val="CommentReference"/>
        </w:rPr>
        <w:annotationRef/>
      </w:r>
      <w:r>
        <w:t>I don’t think CD63 should be included in this list because it has a relatively high tau score and doesn’t appear on the list of non-</w:t>
      </w:r>
      <w:proofErr w:type="gramStart"/>
      <w:r>
        <w:t>cell</w:t>
      </w:r>
      <w:proofErr w:type="gramEnd"/>
      <w:r>
        <w:t xml:space="preserve"> type specific proteins that we include in the supplemental tables; same with CD9 since its pretty oligodendrocyte specific according to </w:t>
      </w:r>
      <w:proofErr w:type="spellStart"/>
      <w:r>
        <w:t>BrainRNA</w:t>
      </w:r>
      <w:proofErr w:type="spellEnd"/>
      <w:r>
        <w:t>-Seq</w:t>
      </w:r>
    </w:p>
  </w:comment>
  <w:comment w:id="2" w:author="Sydney D'Amaddio" w:date="2024-02-26T12:59:00Z" w:initials="SD">
    <w:p w14:paraId="6DBDC850" w14:textId="4E296D0E" w:rsidR="005A1B39" w:rsidRDefault="005A1B39">
      <w:pPr>
        <w:pStyle w:val="CommentText"/>
      </w:pPr>
      <w:r>
        <w:rPr>
          <w:rStyle w:val="CommentReference"/>
        </w:rPr>
        <w:annotationRef/>
      </w:r>
      <w:r>
        <w:t>I think we should maybe cite something that proves that CD63 is EV-associated (L1CAM paper maybe? I can’t remember)</w:t>
      </w:r>
    </w:p>
  </w:comment>
  <w:comment w:id="20" w:author="Sydney D'Amaddio" w:date="2024-02-26T15:56:00Z" w:initials="SD">
    <w:p w14:paraId="7DDFCFBB" w14:textId="203986D0" w:rsidR="00152155" w:rsidRDefault="00152155">
      <w:pPr>
        <w:pStyle w:val="CommentText"/>
      </w:pPr>
      <w:r>
        <w:rPr>
          <w:rStyle w:val="CommentReference"/>
        </w:rPr>
        <w:annotationRef/>
      </w:r>
      <w:r>
        <w:t>It seems repetitive to have the internal/transmembrane key once</w:t>
      </w:r>
      <w:r w:rsidR="00DD6520">
        <w:t xml:space="preserve"> per panel—maybe we could have it once on the top/side instead?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52852B" w15:done="0"/>
  <w15:commentEx w15:paraId="6DBDC850" w15:done="0"/>
  <w15:commentEx w15:paraId="7DDFCF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52852B" w16cid:durableId="298708DE"/>
  <w16cid:commentId w16cid:paraId="6DBDC850" w16cid:durableId="298709B4"/>
  <w16cid:commentId w16cid:paraId="7DDFCFBB" w16cid:durableId="298733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93A"/>
    <w:multiLevelType w:val="hybridMultilevel"/>
    <w:tmpl w:val="CDF006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5301D"/>
    <w:multiLevelType w:val="hybridMultilevel"/>
    <w:tmpl w:val="FE1AD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C492C"/>
    <w:multiLevelType w:val="hybridMultilevel"/>
    <w:tmpl w:val="AECA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74116"/>
    <w:multiLevelType w:val="hybridMultilevel"/>
    <w:tmpl w:val="5DC4A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875F0"/>
    <w:multiLevelType w:val="hybridMultilevel"/>
    <w:tmpl w:val="1E5AEB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9014F"/>
    <w:multiLevelType w:val="hybridMultilevel"/>
    <w:tmpl w:val="86B08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F5C62"/>
    <w:multiLevelType w:val="hybridMultilevel"/>
    <w:tmpl w:val="F25A0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ydney D'Amaddio">
    <w15:presenceInfo w15:providerId="None" w15:userId="Sydney D'Amadd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S0MDSwNDQwtDA1NDFU0lEKTi0uzszPAykwrAUATDxg1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9zp9fdaz0rapepdwx5sw55r5pwpzsfzf5f&quot;&gt;OLink&lt;record-ids&gt;&lt;item&gt;1&lt;/item&gt;&lt;item&gt;2&lt;/item&gt;&lt;item&gt;3&lt;/item&gt;&lt;item&gt;4&lt;/item&gt;&lt;item&gt;5&lt;/item&gt;&lt;item&gt;6&lt;/item&gt;&lt;item&gt;7&lt;/item&gt;&lt;item&gt;9&lt;/item&gt;&lt;item&gt;11&lt;/item&gt;&lt;item&gt;13&lt;/item&gt;&lt;item&gt;15&lt;/item&gt;&lt;/record-ids&gt;&lt;/item&gt;&lt;/Libraries&gt;"/>
  </w:docVars>
  <w:rsids>
    <w:rsidRoot w:val="0057700D"/>
    <w:rsid w:val="0000268E"/>
    <w:rsid w:val="00011324"/>
    <w:rsid w:val="00011805"/>
    <w:rsid w:val="00017EE1"/>
    <w:rsid w:val="000277B9"/>
    <w:rsid w:val="00031688"/>
    <w:rsid w:val="000403B3"/>
    <w:rsid w:val="00041938"/>
    <w:rsid w:val="000457CC"/>
    <w:rsid w:val="00045DCE"/>
    <w:rsid w:val="00046069"/>
    <w:rsid w:val="000503CB"/>
    <w:rsid w:val="00050F53"/>
    <w:rsid w:val="00060A10"/>
    <w:rsid w:val="00071D7F"/>
    <w:rsid w:val="000738E3"/>
    <w:rsid w:val="00075DB9"/>
    <w:rsid w:val="000841E6"/>
    <w:rsid w:val="000929B7"/>
    <w:rsid w:val="00097C74"/>
    <w:rsid w:val="000B23F7"/>
    <w:rsid w:val="000B422C"/>
    <w:rsid w:val="000B61DF"/>
    <w:rsid w:val="000C6FE2"/>
    <w:rsid w:val="000C7D67"/>
    <w:rsid w:val="000D05FE"/>
    <w:rsid w:val="000D0661"/>
    <w:rsid w:val="000D565C"/>
    <w:rsid w:val="000E42A3"/>
    <w:rsid w:val="0010601F"/>
    <w:rsid w:val="001073F6"/>
    <w:rsid w:val="00120D68"/>
    <w:rsid w:val="001271C9"/>
    <w:rsid w:val="00130D38"/>
    <w:rsid w:val="00133BD8"/>
    <w:rsid w:val="001352A0"/>
    <w:rsid w:val="00141FC8"/>
    <w:rsid w:val="00152155"/>
    <w:rsid w:val="00160094"/>
    <w:rsid w:val="00164162"/>
    <w:rsid w:val="00165115"/>
    <w:rsid w:val="00167B9A"/>
    <w:rsid w:val="00172AA8"/>
    <w:rsid w:val="00173A28"/>
    <w:rsid w:val="00187CFC"/>
    <w:rsid w:val="001901CA"/>
    <w:rsid w:val="00191935"/>
    <w:rsid w:val="001941F0"/>
    <w:rsid w:val="001945E1"/>
    <w:rsid w:val="0019731D"/>
    <w:rsid w:val="001A1302"/>
    <w:rsid w:val="001A7294"/>
    <w:rsid w:val="001C6360"/>
    <w:rsid w:val="001C77A9"/>
    <w:rsid w:val="001D65E2"/>
    <w:rsid w:val="001D77D7"/>
    <w:rsid w:val="001E1919"/>
    <w:rsid w:val="001E1ACC"/>
    <w:rsid w:val="002063FE"/>
    <w:rsid w:val="0020741A"/>
    <w:rsid w:val="002141B5"/>
    <w:rsid w:val="00215476"/>
    <w:rsid w:val="00236121"/>
    <w:rsid w:val="00243F19"/>
    <w:rsid w:val="00244735"/>
    <w:rsid w:val="0025016A"/>
    <w:rsid w:val="00260536"/>
    <w:rsid w:val="00260768"/>
    <w:rsid w:val="00265AD5"/>
    <w:rsid w:val="002664EB"/>
    <w:rsid w:val="002700F6"/>
    <w:rsid w:val="002709A1"/>
    <w:rsid w:val="00281560"/>
    <w:rsid w:val="0028438C"/>
    <w:rsid w:val="0028688F"/>
    <w:rsid w:val="002936C6"/>
    <w:rsid w:val="002936D8"/>
    <w:rsid w:val="002A09D5"/>
    <w:rsid w:val="002A2DAC"/>
    <w:rsid w:val="002A6F06"/>
    <w:rsid w:val="002B0B21"/>
    <w:rsid w:val="002B2524"/>
    <w:rsid w:val="002B496B"/>
    <w:rsid w:val="002C0D06"/>
    <w:rsid w:val="002C0EE0"/>
    <w:rsid w:val="002C6A49"/>
    <w:rsid w:val="002D5A36"/>
    <w:rsid w:val="002E072E"/>
    <w:rsid w:val="002F723A"/>
    <w:rsid w:val="00302948"/>
    <w:rsid w:val="00305AE0"/>
    <w:rsid w:val="003060CA"/>
    <w:rsid w:val="00317A9F"/>
    <w:rsid w:val="00325B49"/>
    <w:rsid w:val="003308F5"/>
    <w:rsid w:val="00345F21"/>
    <w:rsid w:val="0035088E"/>
    <w:rsid w:val="003541C2"/>
    <w:rsid w:val="003551EA"/>
    <w:rsid w:val="00364B58"/>
    <w:rsid w:val="00370EE4"/>
    <w:rsid w:val="0037108A"/>
    <w:rsid w:val="00376FED"/>
    <w:rsid w:val="0038194E"/>
    <w:rsid w:val="00382203"/>
    <w:rsid w:val="00383DC2"/>
    <w:rsid w:val="003853F8"/>
    <w:rsid w:val="00386EDC"/>
    <w:rsid w:val="00391AF0"/>
    <w:rsid w:val="00392473"/>
    <w:rsid w:val="0039395F"/>
    <w:rsid w:val="00393E3A"/>
    <w:rsid w:val="003A271F"/>
    <w:rsid w:val="003A3A98"/>
    <w:rsid w:val="003A66EE"/>
    <w:rsid w:val="003B06C9"/>
    <w:rsid w:val="003B3B3F"/>
    <w:rsid w:val="003B4A3B"/>
    <w:rsid w:val="003C140A"/>
    <w:rsid w:val="003C7533"/>
    <w:rsid w:val="003D06CD"/>
    <w:rsid w:val="003D796C"/>
    <w:rsid w:val="003E5A9F"/>
    <w:rsid w:val="003F6624"/>
    <w:rsid w:val="0040090F"/>
    <w:rsid w:val="0040130E"/>
    <w:rsid w:val="004126DB"/>
    <w:rsid w:val="00416547"/>
    <w:rsid w:val="00423D2C"/>
    <w:rsid w:val="00430685"/>
    <w:rsid w:val="00441621"/>
    <w:rsid w:val="004417D7"/>
    <w:rsid w:val="00441C10"/>
    <w:rsid w:val="004521DA"/>
    <w:rsid w:val="00453925"/>
    <w:rsid w:val="00454529"/>
    <w:rsid w:val="0046297D"/>
    <w:rsid w:val="004641BA"/>
    <w:rsid w:val="0046434B"/>
    <w:rsid w:val="00467060"/>
    <w:rsid w:val="00482555"/>
    <w:rsid w:val="00493E3D"/>
    <w:rsid w:val="004A2597"/>
    <w:rsid w:val="004A68E9"/>
    <w:rsid w:val="004B5FD8"/>
    <w:rsid w:val="004B7986"/>
    <w:rsid w:val="004C2F79"/>
    <w:rsid w:val="004E38F1"/>
    <w:rsid w:val="004E68AE"/>
    <w:rsid w:val="00500C11"/>
    <w:rsid w:val="0050186D"/>
    <w:rsid w:val="00503A95"/>
    <w:rsid w:val="00504163"/>
    <w:rsid w:val="00510928"/>
    <w:rsid w:val="00512108"/>
    <w:rsid w:val="0051795E"/>
    <w:rsid w:val="005257D3"/>
    <w:rsid w:val="00542415"/>
    <w:rsid w:val="005430D0"/>
    <w:rsid w:val="005479A4"/>
    <w:rsid w:val="00554AC0"/>
    <w:rsid w:val="00573532"/>
    <w:rsid w:val="00575A99"/>
    <w:rsid w:val="0057700D"/>
    <w:rsid w:val="00592E5D"/>
    <w:rsid w:val="005945B7"/>
    <w:rsid w:val="00596C37"/>
    <w:rsid w:val="005A1B39"/>
    <w:rsid w:val="005A38DA"/>
    <w:rsid w:val="005A6DF6"/>
    <w:rsid w:val="005B0397"/>
    <w:rsid w:val="005B1986"/>
    <w:rsid w:val="005B19B5"/>
    <w:rsid w:val="005B43D5"/>
    <w:rsid w:val="005B48F0"/>
    <w:rsid w:val="005B6FAA"/>
    <w:rsid w:val="005C2D90"/>
    <w:rsid w:val="005D501D"/>
    <w:rsid w:val="005E1BE4"/>
    <w:rsid w:val="005E273D"/>
    <w:rsid w:val="005E76FE"/>
    <w:rsid w:val="005E7ACC"/>
    <w:rsid w:val="005F103E"/>
    <w:rsid w:val="005F3921"/>
    <w:rsid w:val="005F474B"/>
    <w:rsid w:val="005F6FB9"/>
    <w:rsid w:val="00602438"/>
    <w:rsid w:val="0060449E"/>
    <w:rsid w:val="00606E96"/>
    <w:rsid w:val="00607D9B"/>
    <w:rsid w:val="00610444"/>
    <w:rsid w:val="0061259E"/>
    <w:rsid w:val="006207C0"/>
    <w:rsid w:val="00630955"/>
    <w:rsid w:val="0063590C"/>
    <w:rsid w:val="00651C01"/>
    <w:rsid w:val="00657E07"/>
    <w:rsid w:val="00665274"/>
    <w:rsid w:val="00666DB7"/>
    <w:rsid w:val="006754FE"/>
    <w:rsid w:val="00687CE7"/>
    <w:rsid w:val="00690A3B"/>
    <w:rsid w:val="00690EA9"/>
    <w:rsid w:val="00691680"/>
    <w:rsid w:val="0069387B"/>
    <w:rsid w:val="006A1A5C"/>
    <w:rsid w:val="006A1FA8"/>
    <w:rsid w:val="006D026E"/>
    <w:rsid w:val="006D79B9"/>
    <w:rsid w:val="006E0640"/>
    <w:rsid w:val="006E4A9B"/>
    <w:rsid w:val="006F26BC"/>
    <w:rsid w:val="006F7A12"/>
    <w:rsid w:val="007007DA"/>
    <w:rsid w:val="007009B8"/>
    <w:rsid w:val="00700D37"/>
    <w:rsid w:val="007120FD"/>
    <w:rsid w:val="00730F6C"/>
    <w:rsid w:val="0073637C"/>
    <w:rsid w:val="007419DD"/>
    <w:rsid w:val="00755F3D"/>
    <w:rsid w:val="00764893"/>
    <w:rsid w:val="00765D0C"/>
    <w:rsid w:val="00765D44"/>
    <w:rsid w:val="0078192C"/>
    <w:rsid w:val="00785F98"/>
    <w:rsid w:val="00791D32"/>
    <w:rsid w:val="00793329"/>
    <w:rsid w:val="00794496"/>
    <w:rsid w:val="007A2F65"/>
    <w:rsid w:val="007A3C87"/>
    <w:rsid w:val="007B0644"/>
    <w:rsid w:val="007B60D8"/>
    <w:rsid w:val="007C3B4A"/>
    <w:rsid w:val="007D0F6B"/>
    <w:rsid w:val="007D54DC"/>
    <w:rsid w:val="007E5AAD"/>
    <w:rsid w:val="007E5ADC"/>
    <w:rsid w:val="007F24B6"/>
    <w:rsid w:val="008031EF"/>
    <w:rsid w:val="00805785"/>
    <w:rsid w:val="00806635"/>
    <w:rsid w:val="008161D3"/>
    <w:rsid w:val="00841EF7"/>
    <w:rsid w:val="0084564A"/>
    <w:rsid w:val="00845F5D"/>
    <w:rsid w:val="008465C1"/>
    <w:rsid w:val="00852648"/>
    <w:rsid w:val="00855047"/>
    <w:rsid w:val="0086141A"/>
    <w:rsid w:val="0088411C"/>
    <w:rsid w:val="00890F5E"/>
    <w:rsid w:val="008953CE"/>
    <w:rsid w:val="008962DB"/>
    <w:rsid w:val="008A3D35"/>
    <w:rsid w:val="008B7CC2"/>
    <w:rsid w:val="008C5256"/>
    <w:rsid w:val="008D7302"/>
    <w:rsid w:val="008F0F98"/>
    <w:rsid w:val="008F1E30"/>
    <w:rsid w:val="008F4E4D"/>
    <w:rsid w:val="009003E2"/>
    <w:rsid w:val="0090162F"/>
    <w:rsid w:val="009058B1"/>
    <w:rsid w:val="00907D95"/>
    <w:rsid w:val="00916FD6"/>
    <w:rsid w:val="00917101"/>
    <w:rsid w:val="009178B8"/>
    <w:rsid w:val="009214C9"/>
    <w:rsid w:val="00934F3A"/>
    <w:rsid w:val="00937155"/>
    <w:rsid w:val="00951E63"/>
    <w:rsid w:val="009533DB"/>
    <w:rsid w:val="00954A12"/>
    <w:rsid w:val="00955BA2"/>
    <w:rsid w:val="009761D1"/>
    <w:rsid w:val="00976D1A"/>
    <w:rsid w:val="009830CE"/>
    <w:rsid w:val="00983861"/>
    <w:rsid w:val="009927E6"/>
    <w:rsid w:val="00994B99"/>
    <w:rsid w:val="00997434"/>
    <w:rsid w:val="009A2BD9"/>
    <w:rsid w:val="009B16E2"/>
    <w:rsid w:val="009C02F6"/>
    <w:rsid w:val="009C5544"/>
    <w:rsid w:val="009D06B0"/>
    <w:rsid w:val="009D280D"/>
    <w:rsid w:val="009D7830"/>
    <w:rsid w:val="00A028CD"/>
    <w:rsid w:val="00A10C0E"/>
    <w:rsid w:val="00A1799A"/>
    <w:rsid w:val="00A34064"/>
    <w:rsid w:val="00A35715"/>
    <w:rsid w:val="00A35A48"/>
    <w:rsid w:val="00A409FA"/>
    <w:rsid w:val="00A4231F"/>
    <w:rsid w:val="00A50D44"/>
    <w:rsid w:val="00A51F71"/>
    <w:rsid w:val="00A53802"/>
    <w:rsid w:val="00A778A3"/>
    <w:rsid w:val="00A85DDF"/>
    <w:rsid w:val="00A93471"/>
    <w:rsid w:val="00A969F1"/>
    <w:rsid w:val="00AA06E4"/>
    <w:rsid w:val="00AA1DB6"/>
    <w:rsid w:val="00AC01C9"/>
    <w:rsid w:val="00AC65CC"/>
    <w:rsid w:val="00AD262D"/>
    <w:rsid w:val="00AD75C8"/>
    <w:rsid w:val="00AD773B"/>
    <w:rsid w:val="00AE5433"/>
    <w:rsid w:val="00AF20B4"/>
    <w:rsid w:val="00AF3E57"/>
    <w:rsid w:val="00B00C74"/>
    <w:rsid w:val="00B010AC"/>
    <w:rsid w:val="00B15EFB"/>
    <w:rsid w:val="00B3326B"/>
    <w:rsid w:val="00B33D11"/>
    <w:rsid w:val="00B42320"/>
    <w:rsid w:val="00B4288A"/>
    <w:rsid w:val="00B46BBE"/>
    <w:rsid w:val="00B5500D"/>
    <w:rsid w:val="00B617C4"/>
    <w:rsid w:val="00B63A6F"/>
    <w:rsid w:val="00B673B0"/>
    <w:rsid w:val="00B71260"/>
    <w:rsid w:val="00B8242F"/>
    <w:rsid w:val="00B847E0"/>
    <w:rsid w:val="00B84E9D"/>
    <w:rsid w:val="00B8778E"/>
    <w:rsid w:val="00BA0B64"/>
    <w:rsid w:val="00BA1407"/>
    <w:rsid w:val="00BB0F49"/>
    <w:rsid w:val="00BD1FA9"/>
    <w:rsid w:val="00BE4560"/>
    <w:rsid w:val="00BE723E"/>
    <w:rsid w:val="00BF359A"/>
    <w:rsid w:val="00BF5953"/>
    <w:rsid w:val="00C02B13"/>
    <w:rsid w:val="00C21838"/>
    <w:rsid w:val="00C23A51"/>
    <w:rsid w:val="00C24395"/>
    <w:rsid w:val="00C245A9"/>
    <w:rsid w:val="00C43EE9"/>
    <w:rsid w:val="00C4455A"/>
    <w:rsid w:val="00C459FC"/>
    <w:rsid w:val="00C5294C"/>
    <w:rsid w:val="00C54006"/>
    <w:rsid w:val="00C7776D"/>
    <w:rsid w:val="00C8416F"/>
    <w:rsid w:val="00C90C36"/>
    <w:rsid w:val="00CA1C9B"/>
    <w:rsid w:val="00CA4564"/>
    <w:rsid w:val="00CA4851"/>
    <w:rsid w:val="00CA6D42"/>
    <w:rsid w:val="00CA78A5"/>
    <w:rsid w:val="00CB1106"/>
    <w:rsid w:val="00CC6E44"/>
    <w:rsid w:val="00CD0752"/>
    <w:rsid w:val="00CD60AA"/>
    <w:rsid w:val="00CE45A6"/>
    <w:rsid w:val="00CE64D7"/>
    <w:rsid w:val="00CF6481"/>
    <w:rsid w:val="00D10EDB"/>
    <w:rsid w:val="00D1324C"/>
    <w:rsid w:val="00D2384E"/>
    <w:rsid w:val="00D30E56"/>
    <w:rsid w:val="00D3148C"/>
    <w:rsid w:val="00D31670"/>
    <w:rsid w:val="00D36E37"/>
    <w:rsid w:val="00D41842"/>
    <w:rsid w:val="00D41DF6"/>
    <w:rsid w:val="00D52716"/>
    <w:rsid w:val="00D52997"/>
    <w:rsid w:val="00D54223"/>
    <w:rsid w:val="00D54BE5"/>
    <w:rsid w:val="00D65065"/>
    <w:rsid w:val="00D67A1C"/>
    <w:rsid w:val="00D73490"/>
    <w:rsid w:val="00D73C10"/>
    <w:rsid w:val="00D8204F"/>
    <w:rsid w:val="00D82E2E"/>
    <w:rsid w:val="00D84CE7"/>
    <w:rsid w:val="00DC0CF3"/>
    <w:rsid w:val="00DC4EEF"/>
    <w:rsid w:val="00DC5FB1"/>
    <w:rsid w:val="00DC694F"/>
    <w:rsid w:val="00DD1996"/>
    <w:rsid w:val="00DD6520"/>
    <w:rsid w:val="00DE402B"/>
    <w:rsid w:val="00DF21C2"/>
    <w:rsid w:val="00DF5253"/>
    <w:rsid w:val="00DF5C64"/>
    <w:rsid w:val="00E058D5"/>
    <w:rsid w:val="00E163F0"/>
    <w:rsid w:val="00E2279D"/>
    <w:rsid w:val="00E30106"/>
    <w:rsid w:val="00E44010"/>
    <w:rsid w:val="00E52EDE"/>
    <w:rsid w:val="00E54B49"/>
    <w:rsid w:val="00E67FDE"/>
    <w:rsid w:val="00E77A62"/>
    <w:rsid w:val="00E81542"/>
    <w:rsid w:val="00E830B9"/>
    <w:rsid w:val="00E87E1C"/>
    <w:rsid w:val="00E91C71"/>
    <w:rsid w:val="00E97BE8"/>
    <w:rsid w:val="00EA7401"/>
    <w:rsid w:val="00EB0CFE"/>
    <w:rsid w:val="00EC370C"/>
    <w:rsid w:val="00EC6427"/>
    <w:rsid w:val="00EC6EE7"/>
    <w:rsid w:val="00EC74C1"/>
    <w:rsid w:val="00ED405B"/>
    <w:rsid w:val="00ED67D9"/>
    <w:rsid w:val="00EE0B10"/>
    <w:rsid w:val="00EF0FC8"/>
    <w:rsid w:val="00EF6FBA"/>
    <w:rsid w:val="00F058BF"/>
    <w:rsid w:val="00F07ABC"/>
    <w:rsid w:val="00F07BEE"/>
    <w:rsid w:val="00F119C6"/>
    <w:rsid w:val="00F14E54"/>
    <w:rsid w:val="00F16FF7"/>
    <w:rsid w:val="00F342ED"/>
    <w:rsid w:val="00F35148"/>
    <w:rsid w:val="00F4050C"/>
    <w:rsid w:val="00F5103B"/>
    <w:rsid w:val="00F569A5"/>
    <w:rsid w:val="00F63CCF"/>
    <w:rsid w:val="00F666C8"/>
    <w:rsid w:val="00F826A8"/>
    <w:rsid w:val="00F87E72"/>
    <w:rsid w:val="00F91C5A"/>
    <w:rsid w:val="00F96C64"/>
    <w:rsid w:val="00F97FFD"/>
    <w:rsid w:val="00FA0500"/>
    <w:rsid w:val="00FC095D"/>
    <w:rsid w:val="00FC60E3"/>
    <w:rsid w:val="00FD5DE8"/>
    <w:rsid w:val="00FE3893"/>
    <w:rsid w:val="00FE755C"/>
    <w:rsid w:val="00FF015A"/>
    <w:rsid w:val="00FF0DDD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EAF9"/>
  <w15:chartTrackingRefBased/>
  <w15:docId w15:val="{3F38E94E-272F-FE47-8376-5E8F0A83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D5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7C3B4A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3B4A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C3B4A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C3B4A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34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6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07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B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B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B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B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E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70EE4"/>
    <w:rPr>
      <w:color w:val="808080"/>
    </w:rPr>
  </w:style>
  <w:style w:type="paragraph" w:styleId="Revision">
    <w:name w:val="Revision"/>
    <w:hidden/>
    <w:uiPriority w:val="99"/>
    <w:semiHidden/>
    <w:rsid w:val="0029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www.olink.com/content/uploads/2021/09/olink-white-paper-pea-a-high-multiplex-immunoassay-technology-with-qpcr-or-ngs-readout-v1.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21B4A1-07FB-49D6-841D-7DA3CDAA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Kipman, Maia</dc:creator>
  <cp:keywords/>
  <dc:description/>
  <cp:lastModifiedBy>Sydney D'Amaddio</cp:lastModifiedBy>
  <cp:revision>2</cp:revision>
  <dcterms:created xsi:type="dcterms:W3CDTF">2024-02-26T20:58:00Z</dcterms:created>
  <dcterms:modified xsi:type="dcterms:W3CDTF">2024-02-26T20:58:00Z</dcterms:modified>
</cp:coreProperties>
</file>