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1469B" w14:textId="181433D6" w:rsidR="00DF5C64" w:rsidRPr="00C845A5" w:rsidRDefault="00D616CA">
      <w:pPr>
        <w:rPr>
          <w:rFonts w:ascii="Times New Roman" w:hAnsi="Times New Roman" w:cs="Times New Roman"/>
        </w:rPr>
      </w:pPr>
      <w:r w:rsidRPr="00C845A5">
        <w:rPr>
          <w:rFonts w:ascii="Times New Roman" w:hAnsi="Times New Roman" w:cs="Times New Roman"/>
        </w:rPr>
        <w:t xml:space="preserve">Dear Dr. </w:t>
      </w:r>
      <w:proofErr w:type="spellStart"/>
      <w:r w:rsidRPr="00C845A5">
        <w:rPr>
          <w:rFonts w:ascii="Times New Roman" w:hAnsi="Times New Roman" w:cs="Times New Roman"/>
        </w:rPr>
        <w:t>Lotv</w:t>
      </w:r>
      <w:r w:rsidR="00E550A7">
        <w:rPr>
          <w:rFonts w:ascii="Times New Roman" w:hAnsi="Times New Roman" w:cs="Times New Roman"/>
        </w:rPr>
        <w:t>a</w:t>
      </w:r>
      <w:r w:rsidRPr="00C845A5">
        <w:rPr>
          <w:rFonts w:ascii="Times New Roman" w:hAnsi="Times New Roman" w:cs="Times New Roman"/>
        </w:rPr>
        <w:t>ll</w:t>
      </w:r>
      <w:proofErr w:type="spellEnd"/>
      <w:r w:rsidR="003B262B" w:rsidRPr="00C845A5">
        <w:rPr>
          <w:rFonts w:ascii="Times New Roman" w:hAnsi="Times New Roman" w:cs="Times New Roman"/>
        </w:rPr>
        <w:t>,</w:t>
      </w:r>
      <w:r w:rsidRPr="00C845A5">
        <w:rPr>
          <w:rFonts w:ascii="Times New Roman" w:hAnsi="Times New Roman" w:cs="Times New Roman"/>
        </w:rPr>
        <w:t xml:space="preserve"> </w:t>
      </w:r>
    </w:p>
    <w:p w14:paraId="24127E8E" w14:textId="77777777" w:rsidR="00D616CA" w:rsidRPr="00C845A5" w:rsidRDefault="00D616CA">
      <w:pPr>
        <w:rPr>
          <w:rFonts w:ascii="Times New Roman" w:hAnsi="Times New Roman" w:cs="Times New Roman"/>
        </w:rPr>
      </w:pPr>
    </w:p>
    <w:p w14:paraId="684D38F4" w14:textId="035896E1" w:rsidR="00EE65E4" w:rsidRPr="00C845A5" w:rsidRDefault="00D616CA">
      <w:pPr>
        <w:rPr>
          <w:rFonts w:ascii="Times New Roman" w:hAnsi="Times New Roman" w:cs="Times New Roman"/>
        </w:rPr>
      </w:pPr>
      <w:r w:rsidRPr="00C845A5">
        <w:rPr>
          <w:rFonts w:ascii="Times New Roman" w:hAnsi="Times New Roman" w:cs="Times New Roman"/>
        </w:rPr>
        <w:t>We sincerely appreciate your detailed comments on our manuscript and the speed with which you were able to respond, especially given the manuscript was read by multiple</w:t>
      </w:r>
      <w:r w:rsidR="005B3BA4">
        <w:rPr>
          <w:rFonts w:ascii="Times New Roman" w:hAnsi="Times New Roman" w:cs="Times New Roman"/>
        </w:rPr>
        <w:t xml:space="preserve"> senior</w:t>
      </w:r>
      <w:r w:rsidRPr="00C845A5">
        <w:rPr>
          <w:rFonts w:ascii="Times New Roman" w:hAnsi="Times New Roman" w:cs="Times New Roman"/>
        </w:rPr>
        <w:t xml:space="preserve"> editors. We have rewritten the manuscript to address your concerns in a new submission. Below we indicate how we responded and if we had additional context to provide</w:t>
      </w:r>
      <w:r w:rsidR="00EE65E4" w:rsidRPr="00C845A5">
        <w:rPr>
          <w:rFonts w:ascii="Times New Roman" w:hAnsi="Times New Roman" w:cs="Times New Roman"/>
        </w:rPr>
        <w:t xml:space="preserve">: </w:t>
      </w:r>
    </w:p>
    <w:p w14:paraId="058A8386" w14:textId="77777777" w:rsidR="00EE65E4" w:rsidRPr="00C845A5" w:rsidRDefault="00EE65E4">
      <w:pPr>
        <w:rPr>
          <w:rFonts w:ascii="Times New Roman" w:hAnsi="Times New Roman" w:cs="Times New Roman"/>
        </w:rPr>
      </w:pPr>
    </w:p>
    <w:p w14:paraId="3CE4CC96" w14:textId="77777777" w:rsidR="00C845A5" w:rsidRDefault="00C845A5" w:rsidP="00C845A5">
      <w:pPr>
        <w:rPr>
          <w:rFonts w:ascii="Times New Roman" w:hAnsi="Times New Roman" w:cs="Times New Roman"/>
        </w:rPr>
      </w:pPr>
      <w:r w:rsidRPr="00C845A5">
        <w:rPr>
          <w:rFonts w:ascii="Times New Roman" w:hAnsi="Times New Roman" w:cs="Times New Roman"/>
        </w:rPr>
        <w:t>1) It is not clear which material is put into the size exclusion columns (pellets of 2x2000 g centrifugation or remaining supernatant?)</w:t>
      </w:r>
    </w:p>
    <w:p w14:paraId="45525D34" w14:textId="4F3080E8" w:rsidR="0042207E" w:rsidRDefault="0042207E" w:rsidP="00C845A5">
      <w:pPr>
        <w:rPr>
          <w:rFonts w:ascii="Times New Roman" w:hAnsi="Times New Roman" w:cs="Times New Roman"/>
        </w:rPr>
      </w:pPr>
    </w:p>
    <w:p w14:paraId="704A998F" w14:textId="563E90B3" w:rsidR="0042207E" w:rsidRDefault="0042207E" w:rsidP="00C845A5">
      <w:pPr>
        <w:rPr>
          <w:rFonts w:ascii="Times New Roman" w:hAnsi="Times New Roman" w:cs="Times New Roman"/>
        </w:rPr>
      </w:pPr>
      <w:r>
        <w:rPr>
          <w:rFonts w:ascii="Times New Roman" w:hAnsi="Times New Roman" w:cs="Times New Roman"/>
        </w:rPr>
        <w:t xml:space="preserve">The supernatant was used, we have clarified the methods section accordingly. </w:t>
      </w:r>
    </w:p>
    <w:p w14:paraId="069791C2" w14:textId="77777777" w:rsidR="0042207E" w:rsidRPr="00C845A5" w:rsidRDefault="0042207E" w:rsidP="00C845A5">
      <w:pPr>
        <w:rPr>
          <w:rFonts w:ascii="Times New Roman" w:hAnsi="Times New Roman" w:cs="Times New Roman"/>
        </w:rPr>
      </w:pPr>
    </w:p>
    <w:p w14:paraId="30896000" w14:textId="2EC10984" w:rsidR="00C845A5" w:rsidRDefault="00C845A5" w:rsidP="00C845A5">
      <w:pPr>
        <w:rPr>
          <w:rFonts w:ascii="Times New Roman" w:hAnsi="Times New Roman" w:cs="Times New Roman"/>
        </w:rPr>
      </w:pPr>
      <w:r w:rsidRPr="00C845A5">
        <w:rPr>
          <w:rFonts w:ascii="Times New Roman" w:hAnsi="Times New Roman" w:cs="Times New Roman"/>
        </w:rPr>
        <w:t>2) The starting volume of the CSF is not clarified</w:t>
      </w:r>
      <w:ins w:id="0" w:author="Sydney D'Amaddio" w:date="2024-03-27T20:54:00Z">
        <w:r w:rsidR="00FD39ED">
          <w:rPr>
            <w:rFonts w:ascii="Times New Roman" w:hAnsi="Times New Roman" w:cs="Times New Roman"/>
          </w:rPr>
          <w:t>.</w:t>
        </w:r>
      </w:ins>
    </w:p>
    <w:p w14:paraId="43B1B95D" w14:textId="77777777" w:rsidR="0042207E" w:rsidRDefault="0042207E" w:rsidP="00C845A5">
      <w:pPr>
        <w:rPr>
          <w:rFonts w:ascii="Times New Roman" w:hAnsi="Times New Roman" w:cs="Times New Roman"/>
        </w:rPr>
      </w:pPr>
      <w:bookmarkStart w:id="1" w:name="_GoBack"/>
      <w:bookmarkEnd w:id="1"/>
    </w:p>
    <w:p w14:paraId="50A15420" w14:textId="2FD8CA89" w:rsidR="0042207E" w:rsidRDefault="0042207E" w:rsidP="00C845A5">
      <w:pPr>
        <w:rPr>
          <w:rFonts w:ascii="Times New Roman" w:hAnsi="Times New Roman" w:cs="Times New Roman"/>
        </w:rPr>
      </w:pPr>
      <w:r>
        <w:rPr>
          <w:rFonts w:ascii="Times New Roman" w:hAnsi="Times New Roman" w:cs="Times New Roman"/>
        </w:rPr>
        <w:t>The starting volume per sample was 1mL of CSF</w:t>
      </w:r>
      <w:r w:rsidR="00131DC9">
        <w:rPr>
          <w:rFonts w:ascii="Times New Roman" w:hAnsi="Times New Roman" w:cs="Times New Roman"/>
        </w:rPr>
        <w:t>, we have clarified the methods section accordingly.</w:t>
      </w:r>
    </w:p>
    <w:p w14:paraId="43357293" w14:textId="77777777" w:rsidR="0042207E" w:rsidRPr="00C845A5" w:rsidRDefault="0042207E" w:rsidP="00C845A5">
      <w:pPr>
        <w:rPr>
          <w:rFonts w:ascii="Times New Roman" w:hAnsi="Times New Roman" w:cs="Times New Roman"/>
        </w:rPr>
      </w:pPr>
    </w:p>
    <w:p w14:paraId="21349ABF" w14:textId="77777777" w:rsidR="00C845A5" w:rsidRDefault="00C845A5" w:rsidP="00C845A5">
      <w:pPr>
        <w:rPr>
          <w:rFonts w:ascii="Times New Roman" w:hAnsi="Times New Roman" w:cs="Times New Roman"/>
        </w:rPr>
      </w:pPr>
      <w:r w:rsidRPr="00C845A5">
        <w:rPr>
          <w:rFonts w:ascii="Times New Roman" w:hAnsi="Times New Roman" w:cs="Times New Roman"/>
        </w:rPr>
        <w:t>3) The claim that up to fraction 6 is "dead volume", but fraction 6 has CD63 according to the data.</w:t>
      </w:r>
    </w:p>
    <w:p w14:paraId="37C491D3" w14:textId="77777777" w:rsidR="0014588A" w:rsidRDefault="0014588A" w:rsidP="00C845A5">
      <w:pPr>
        <w:rPr>
          <w:rFonts w:ascii="Times New Roman" w:hAnsi="Times New Roman" w:cs="Times New Roman"/>
        </w:rPr>
      </w:pPr>
    </w:p>
    <w:p w14:paraId="29C817FA" w14:textId="241EA5FC" w:rsidR="0014588A" w:rsidRDefault="0014588A" w:rsidP="00C845A5">
      <w:pPr>
        <w:rPr>
          <w:rFonts w:ascii="Times New Roman" w:hAnsi="Times New Roman" w:cs="Times New Roman"/>
        </w:rPr>
      </w:pPr>
      <w:commentRangeStart w:id="2"/>
      <w:r>
        <w:rPr>
          <w:rFonts w:ascii="Times New Roman" w:hAnsi="Times New Roman" w:cs="Times New Roman"/>
        </w:rPr>
        <w:t>The</w:t>
      </w:r>
      <w:r w:rsidR="005B3BA4">
        <w:rPr>
          <w:rFonts w:ascii="Times New Roman" w:hAnsi="Times New Roman" w:cs="Times New Roman"/>
        </w:rPr>
        <w:t xml:space="preserve"> unit for the</w:t>
      </w:r>
      <w:r>
        <w:rPr>
          <w:rFonts w:ascii="Times New Roman" w:hAnsi="Times New Roman" w:cs="Times New Roman"/>
        </w:rPr>
        <w:t xml:space="preserve"> </w:t>
      </w:r>
      <w:proofErr w:type="spellStart"/>
      <w:r>
        <w:rPr>
          <w:rFonts w:ascii="Times New Roman" w:hAnsi="Times New Roman" w:cs="Times New Roman"/>
        </w:rPr>
        <w:t>Olink</w:t>
      </w:r>
      <w:proofErr w:type="spellEnd"/>
      <w:r>
        <w:rPr>
          <w:rFonts w:ascii="Times New Roman" w:hAnsi="Times New Roman" w:cs="Times New Roman"/>
        </w:rPr>
        <w:t xml:space="preserve"> data </w:t>
      </w:r>
      <w:r w:rsidRPr="009A5121">
        <w:rPr>
          <w:rFonts w:ascii="Times New Roman" w:hAnsi="Times New Roman" w:cs="Times New Roman"/>
        </w:rPr>
        <w:t xml:space="preserve">output is </w:t>
      </w:r>
      <w:r w:rsidR="009A5121" w:rsidRPr="009A5121">
        <w:rPr>
          <w:rFonts w:ascii="Times New Roman" w:hAnsi="Times New Roman" w:cs="Times New Roman"/>
        </w:rPr>
        <w:t>normalized protein expression values</w:t>
      </w:r>
      <w:r w:rsidR="009A5121">
        <w:t xml:space="preserve"> (</w:t>
      </w:r>
      <w:r>
        <w:rPr>
          <w:rFonts w:ascii="Times New Roman" w:hAnsi="Times New Roman" w:cs="Times New Roman"/>
        </w:rPr>
        <w:t>NPX</w:t>
      </w:r>
      <w:r w:rsidR="009A5121">
        <w:rPr>
          <w:rFonts w:ascii="Times New Roman" w:hAnsi="Times New Roman" w:cs="Times New Roman"/>
        </w:rPr>
        <w:t>)</w:t>
      </w:r>
      <w:r>
        <w:rPr>
          <w:rFonts w:ascii="Times New Roman" w:hAnsi="Times New Roman" w:cs="Times New Roman"/>
        </w:rPr>
        <w:t xml:space="preserve"> which is a relative value based on controls. There is not a calibration curve for each protein measured. Therefore, there is no limit of detection in the </w:t>
      </w:r>
      <w:proofErr w:type="spellStart"/>
      <w:r>
        <w:rPr>
          <w:rFonts w:ascii="Times New Roman" w:hAnsi="Times New Roman" w:cs="Times New Roman"/>
        </w:rPr>
        <w:t>Olink</w:t>
      </w:r>
      <w:proofErr w:type="spellEnd"/>
      <w:r>
        <w:rPr>
          <w:rFonts w:ascii="Times New Roman" w:hAnsi="Times New Roman" w:cs="Times New Roman"/>
        </w:rPr>
        <w:t xml:space="preserve"> HD platform, </w:t>
      </w:r>
      <w:r w:rsidR="001F6296">
        <w:rPr>
          <w:rFonts w:ascii="Times New Roman" w:hAnsi="Times New Roman" w:cs="Times New Roman"/>
        </w:rPr>
        <w:t>and</w:t>
      </w:r>
      <w:r>
        <w:rPr>
          <w:rFonts w:ascii="Times New Roman" w:hAnsi="Times New Roman" w:cs="Times New Roman"/>
        </w:rPr>
        <w:t xml:space="preserve"> all values represent relative signal</w:t>
      </w:r>
      <w:del w:id="3" w:author="Sydney D'Amaddio" w:date="2024-03-27T17:53:00Z">
        <w:r w:rsidDel="00ED4108">
          <w:rPr>
            <w:rFonts w:ascii="Times New Roman" w:hAnsi="Times New Roman" w:cs="Times New Roman"/>
          </w:rPr>
          <w:delText>. Thus</w:delText>
        </w:r>
        <w:r w:rsidR="001F6296" w:rsidDel="00ED4108">
          <w:rPr>
            <w:rFonts w:ascii="Times New Roman" w:hAnsi="Times New Roman" w:cs="Times New Roman"/>
          </w:rPr>
          <w:delText>,</w:delText>
        </w:r>
        <w:r w:rsidDel="00ED4108">
          <w:rPr>
            <w:rFonts w:ascii="Times New Roman" w:hAnsi="Times New Roman" w:cs="Times New Roman"/>
          </w:rPr>
          <w:delText xml:space="preserve"> no value will be below LOD </w:delText>
        </w:r>
        <w:r w:rsidR="001F6296" w:rsidDel="00ED4108">
          <w:rPr>
            <w:rFonts w:ascii="Times New Roman" w:hAnsi="Times New Roman" w:cs="Times New Roman"/>
          </w:rPr>
          <w:delText>and thus all values will be &gt; zero</w:delText>
        </w:r>
      </w:del>
      <w:r>
        <w:rPr>
          <w:rFonts w:ascii="Times New Roman" w:hAnsi="Times New Roman" w:cs="Times New Roman"/>
        </w:rPr>
        <w:t xml:space="preserve">. The values in fraction </w:t>
      </w:r>
      <w:r w:rsidR="001F6296">
        <w:rPr>
          <w:rFonts w:ascii="Times New Roman" w:hAnsi="Times New Roman" w:cs="Times New Roman"/>
        </w:rPr>
        <w:t>six</w:t>
      </w:r>
      <w:r>
        <w:rPr>
          <w:rFonts w:ascii="Times New Roman" w:hAnsi="Times New Roman" w:cs="Times New Roman"/>
        </w:rPr>
        <w:t xml:space="preserve"> and </w:t>
      </w:r>
      <w:r w:rsidR="001F6296">
        <w:rPr>
          <w:rFonts w:ascii="Times New Roman" w:hAnsi="Times New Roman" w:cs="Times New Roman"/>
        </w:rPr>
        <w:t>seven</w:t>
      </w:r>
      <w:r>
        <w:rPr>
          <w:rFonts w:ascii="Times New Roman" w:hAnsi="Times New Roman" w:cs="Times New Roman"/>
        </w:rPr>
        <w:t xml:space="preserve"> of </w:t>
      </w:r>
      <w:r w:rsidR="00F7417C">
        <w:rPr>
          <w:rFonts w:ascii="Times New Roman" w:hAnsi="Times New Roman" w:cs="Times New Roman"/>
        </w:rPr>
        <w:t xml:space="preserve">the CD63 graph likely represent the assay background. </w:t>
      </w:r>
      <w:r w:rsidR="00267115">
        <w:rPr>
          <w:rFonts w:ascii="Times New Roman" w:hAnsi="Times New Roman" w:cs="Times New Roman"/>
        </w:rPr>
        <w:t xml:space="preserve">The language in the methods section has been updated to make this point clear. </w:t>
      </w:r>
      <w:commentRangeEnd w:id="2"/>
      <w:r w:rsidR="00FD39ED">
        <w:rPr>
          <w:rStyle w:val="CommentReference"/>
        </w:rPr>
        <w:commentReference w:id="2"/>
      </w:r>
    </w:p>
    <w:p w14:paraId="3616E3EA" w14:textId="77777777" w:rsidR="0014588A" w:rsidRPr="00C845A5" w:rsidRDefault="0014588A" w:rsidP="00C845A5">
      <w:pPr>
        <w:rPr>
          <w:rFonts w:ascii="Times New Roman" w:hAnsi="Times New Roman" w:cs="Times New Roman"/>
        </w:rPr>
      </w:pPr>
    </w:p>
    <w:p w14:paraId="7A215472" w14:textId="0614F174" w:rsidR="00C845A5" w:rsidRDefault="00C845A5" w:rsidP="00C845A5">
      <w:pPr>
        <w:rPr>
          <w:rFonts w:ascii="Times New Roman" w:hAnsi="Times New Roman" w:cs="Times New Roman"/>
        </w:rPr>
      </w:pPr>
      <w:r w:rsidRPr="00C845A5">
        <w:rPr>
          <w:rFonts w:ascii="Times New Roman" w:hAnsi="Times New Roman" w:cs="Times New Roman"/>
        </w:rPr>
        <w:t>4) The abstract is exceptionally brief and insufficiently describing the methods and findings</w:t>
      </w:r>
      <w:ins w:id="4" w:author="Sydney D'Amaddio" w:date="2024-03-27T20:54:00Z">
        <w:r w:rsidR="00FD39ED">
          <w:rPr>
            <w:rFonts w:ascii="Times New Roman" w:hAnsi="Times New Roman" w:cs="Times New Roman"/>
          </w:rPr>
          <w:t>.</w:t>
        </w:r>
      </w:ins>
    </w:p>
    <w:p w14:paraId="6853BF10" w14:textId="77777777" w:rsidR="0042207E" w:rsidRDefault="0042207E" w:rsidP="00C845A5">
      <w:pPr>
        <w:rPr>
          <w:rFonts w:ascii="Times New Roman" w:hAnsi="Times New Roman" w:cs="Times New Roman"/>
        </w:rPr>
      </w:pPr>
    </w:p>
    <w:p w14:paraId="054DC34D" w14:textId="111D908D" w:rsidR="0042207E" w:rsidRDefault="0042207E" w:rsidP="00C845A5">
      <w:pPr>
        <w:rPr>
          <w:rFonts w:ascii="Times New Roman" w:hAnsi="Times New Roman" w:cs="Times New Roman"/>
        </w:rPr>
      </w:pPr>
      <w:r>
        <w:rPr>
          <w:rFonts w:ascii="Times New Roman" w:hAnsi="Times New Roman" w:cs="Times New Roman"/>
        </w:rPr>
        <w:t xml:space="preserve">We have expanded the abstract to </w:t>
      </w:r>
      <w:r w:rsidR="005B3BA4">
        <w:rPr>
          <w:rFonts w:ascii="Times New Roman" w:hAnsi="Times New Roman" w:cs="Times New Roman"/>
        </w:rPr>
        <w:t>describe our methods and findings more clearly</w:t>
      </w:r>
      <w:r>
        <w:rPr>
          <w:rFonts w:ascii="Times New Roman" w:hAnsi="Times New Roman" w:cs="Times New Roman"/>
        </w:rPr>
        <w:t xml:space="preserve">. </w:t>
      </w:r>
    </w:p>
    <w:p w14:paraId="74997223" w14:textId="77777777" w:rsidR="0042207E" w:rsidRPr="00C845A5" w:rsidRDefault="0042207E" w:rsidP="00C845A5">
      <w:pPr>
        <w:rPr>
          <w:rFonts w:ascii="Times New Roman" w:hAnsi="Times New Roman" w:cs="Times New Roman"/>
        </w:rPr>
      </w:pPr>
    </w:p>
    <w:p w14:paraId="6BB1890E" w14:textId="77777777" w:rsidR="00C845A5" w:rsidRDefault="00C845A5" w:rsidP="00C845A5">
      <w:pPr>
        <w:rPr>
          <w:rFonts w:ascii="Times New Roman" w:hAnsi="Times New Roman" w:cs="Times New Roman"/>
        </w:rPr>
      </w:pPr>
      <w:r w:rsidRPr="00C845A5">
        <w:rPr>
          <w:rFonts w:ascii="Times New Roman" w:hAnsi="Times New Roman" w:cs="Times New Roman"/>
        </w:rPr>
        <w:t>5) To really claim that identified transmembrane proteins are NOT associated to EVs, JEV would require additional evidence. Only pursuing one method, based on a single company commercial assay, would not suffice. I am sure the co-authors would agree that this single assay would not be enough to make these claims.</w:t>
      </w:r>
    </w:p>
    <w:p w14:paraId="49255397" w14:textId="77777777" w:rsidR="001F6296" w:rsidRDefault="001F6296" w:rsidP="00C845A5">
      <w:pPr>
        <w:rPr>
          <w:rFonts w:ascii="Times New Roman" w:hAnsi="Times New Roman" w:cs="Times New Roman"/>
        </w:rPr>
      </w:pPr>
    </w:p>
    <w:p w14:paraId="6CBDA660" w14:textId="08C78338" w:rsidR="001F6296" w:rsidRPr="001D7FCC" w:rsidRDefault="001F6296" w:rsidP="00C845A5">
      <w:pPr>
        <w:rPr>
          <w:rFonts w:ascii="Times New Roman" w:hAnsi="Times New Roman" w:cs="Times New Roman"/>
        </w:rPr>
      </w:pPr>
      <w:r>
        <w:rPr>
          <w:rFonts w:ascii="Times New Roman" w:hAnsi="Times New Roman" w:cs="Times New Roman"/>
        </w:rPr>
        <w:t>Our goal here is not to claim that proteins that do not meet our criteria are not associated with EVs. Rather</w:t>
      </w:r>
      <w:r w:rsidR="0004799B">
        <w:rPr>
          <w:rFonts w:ascii="Times New Roman" w:hAnsi="Times New Roman" w:cs="Times New Roman"/>
        </w:rPr>
        <w:t>,</w:t>
      </w:r>
      <w:r>
        <w:rPr>
          <w:rFonts w:ascii="Times New Roman" w:hAnsi="Times New Roman" w:cs="Times New Roman"/>
        </w:rPr>
        <w:t xml:space="preserve"> we think that if something </w:t>
      </w:r>
      <w:r w:rsidRPr="00071F76">
        <w:rPr>
          <w:rFonts w:ascii="Times New Roman" w:hAnsi="Times New Roman" w:cs="Times New Roman"/>
          <w:i/>
          <w:iCs/>
        </w:rPr>
        <w:t>does</w:t>
      </w:r>
      <w:r>
        <w:rPr>
          <w:rFonts w:ascii="Times New Roman" w:hAnsi="Times New Roman" w:cs="Times New Roman"/>
        </w:rPr>
        <w:t xml:space="preserve"> peak in the EV fraction it is likely to be a good candidate for EV analysis. </w:t>
      </w:r>
      <w:r w:rsidR="00071F76">
        <w:rPr>
          <w:rFonts w:ascii="Times New Roman" w:hAnsi="Times New Roman" w:cs="Times New Roman"/>
        </w:rPr>
        <w:t>Beyond what we stated in the text of the manuscript</w:t>
      </w:r>
      <w:r>
        <w:rPr>
          <w:rFonts w:ascii="Times New Roman" w:hAnsi="Times New Roman" w:cs="Times New Roman"/>
        </w:rPr>
        <w:t xml:space="preserve">, </w:t>
      </w:r>
      <w:r w:rsidR="00071F76">
        <w:rPr>
          <w:rFonts w:ascii="Times New Roman" w:hAnsi="Times New Roman" w:cs="Times New Roman"/>
        </w:rPr>
        <w:t xml:space="preserve">we strongly believe </w:t>
      </w:r>
      <w:r>
        <w:rPr>
          <w:rFonts w:ascii="Times New Roman" w:hAnsi="Times New Roman" w:cs="Times New Roman"/>
        </w:rPr>
        <w:t xml:space="preserve">that for proteins that have substantial </w:t>
      </w:r>
      <w:r w:rsidR="00071F76">
        <w:rPr>
          <w:rFonts w:ascii="Times New Roman" w:hAnsi="Times New Roman" w:cs="Times New Roman"/>
        </w:rPr>
        <w:t>presence</w:t>
      </w:r>
      <w:r>
        <w:rPr>
          <w:rFonts w:ascii="Times New Roman" w:hAnsi="Times New Roman" w:cs="Times New Roman"/>
        </w:rPr>
        <w:t xml:space="preserve"> in the soluble protein fractions and do not have a definable EV peak, skepticism </w:t>
      </w:r>
      <w:r w:rsidR="00C841AE">
        <w:rPr>
          <w:rFonts w:ascii="Times New Roman" w:hAnsi="Times New Roman" w:cs="Times New Roman"/>
        </w:rPr>
        <w:t>is merited and extensive</w:t>
      </w:r>
      <w:r>
        <w:rPr>
          <w:rFonts w:ascii="Times New Roman" w:hAnsi="Times New Roman" w:cs="Times New Roman"/>
        </w:rPr>
        <w:t xml:space="preserve"> validation</w:t>
      </w:r>
      <w:r w:rsidR="00071F76">
        <w:rPr>
          <w:rFonts w:ascii="Times New Roman" w:hAnsi="Times New Roman" w:cs="Times New Roman"/>
        </w:rPr>
        <w:t xml:space="preserve"> </w:t>
      </w:r>
      <w:r w:rsidR="00C841AE">
        <w:rPr>
          <w:rFonts w:ascii="Times New Roman" w:hAnsi="Times New Roman" w:cs="Times New Roman"/>
        </w:rPr>
        <w:t xml:space="preserve">of these proteins is needed for them to be considered as </w:t>
      </w:r>
      <w:r w:rsidR="00C841AE" w:rsidRPr="001D7FCC">
        <w:rPr>
          <w:rFonts w:ascii="Times New Roman" w:hAnsi="Times New Roman" w:cs="Times New Roman"/>
        </w:rPr>
        <w:t>associated with</w:t>
      </w:r>
      <w:r w:rsidR="00071F76" w:rsidRPr="001D7FCC">
        <w:rPr>
          <w:rFonts w:ascii="Times New Roman" w:hAnsi="Times New Roman" w:cs="Times New Roman"/>
        </w:rPr>
        <w:t xml:space="preserve"> E</w:t>
      </w:r>
      <w:r w:rsidR="00C841AE" w:rsidRPr="001D7FCC">
        <w:rPr>
          <w:rFonts w:ascii="Times New Roman" w:hAnsi="Times New Roman" w:cs="Times New Roman"/>
        </w:rPr>
        <w:t>Vs</w:t>
      </w:r>
      <w:r w:rsidRPr="001D7FCC">
        <w:rPr>
          <w:rFonts w:ascii="Times New Roman" w:hAnsi="Times New Roman" w:cs="Times New Roman"/>
        </w:rPr>
        <w:t xml:space="preserve">. </w:t>
      </w:r>
      <w:r w:rsidR="00071F76" w:rsidRPr="001D7FCC">
        <w:rPr>
          <w:rFonts w:ascii="Times New Roman" w:hAnsi="Times New Roman" w:cs="Times New Roman"/>
        </w:rPr>
        <w:t>Nonetheless</w:t>
      </w:r>
      <w:r w:rsidR="001D30D9" w:rsidRPr="001D7FCC">
        <w:rPr>
          <w:rFonts w:ascii="Times New Roman" w:hAnsi="Times New Roman" w:cs="Times New Roman"/>
        </w:rPr>
        <w:t xml:space="preserve">, for the purposes of only making substantiated </w:t>
      </w:r>
      <w:r w:rsidR="00267115" w:rsidRPr="001D7FCC">
        <w:rPr>
          <w:rFonts w:ascii="Times New Roman" w:hAnsi="Times New Roman" w:cs="Times New Roman"/>
        </w:rPr>
        <w:t>claims</w:t>
      </w:r>
      <w:r w:rsidR="001D30D9" w:rsidRPr="001D7FCC">
        <w:rPr>
          <w:rFonts w:ascii="Times New Roman" w:hAnsi="Times New Roman" w:cs="Times New Roman"/>
        </w:rPr>
        <w:t xml:space="preserve"> in th</w:t>
      </w:r>
      <w:r w:rsidR="00267115" w:rsidRPr="001D7FCC">
        <w:rPr>
          <w:rFonts w:ascii="Times New Roman" w:hAnsi="Times New Roman" w:cs="Times New Roman"/>
        </w:rPr>
        <w:t xml:space="preserve">is </w:t>
      </w:r>
      <w:r w:rsidR="001D30D9" w:rsidRPr="001D7FCC">
        <w:rPr>
          <w:rFonts w:ascii="Times New Roman" w:hAnsi="Times New Roman" w:cs="Times New Roman"/>
        </w:rPr>
        <w:t>manuscript,</w:t>
      </w:r>
      <w:r w:rsidR="00071F76" w:rsidRPr="001D7FCC">
        <w:rPr>
          <w:rFonts w:ascii="Times New Roman" w:hAnsi="Times New Roman" w:cs="Times New Roman"/>
        </w:rPr>
        <w:t xml:space="preserve"> we</w:t>
      </w:r>
      <w:r w:rsidRPr="001D7FCC">
        <w:rPr>
          <w:rFonts w:ascii="Times New Roman" w:hAnsi="Times New Roman" w:cs="Times New Roman"/>
        </w:rPr>
        <w:t xml:space="preserve"> carefully revised</w:t>
      </w:r>
      <w:r w:rsidR="00267115" w:rsidRPr="001D7FCC">
        <w:rPr>
          <w:rFonts w:ascii="Times New Roman" w:hAnsi="Times New Roman" w:cs="Times New Roman"/>
        </w:rPr>
        <w:t xml:space="preserve"> the conclusions section</w:t>
      </w:r>
      <w:r w:rsidRPr="001D7FCC">
        <w:rPr>
          <w:rFonts w:ascii="Times New Roman" w:hAnsi="Times New Roman" w:cs="Times New Roman"/>
        </w:rPr>
        <w:t xml:space="preserve"> to clearly state that we cannot rule out </w:t>
      </w:r>
      <w:r w:rsidR="00071F76" w:rsidRPr="001D7FCC">
        <w:rPr>
          <w:rFonts w:ascii="Times New Roman" w:hAnsi="Times New Roman" w:cs="Times New Roman"/>
        </w:rPr>
        <w:t>EV association for</w:t>
      </w:r>
      <w:r w:rsidRPr="001D7FCC">
        <w:rPr>
          <w:rFonts w:ascii="Times New Roman" w:hAnsi="Times New Roman" w:cs="Times New Roman"/>
        </w:rPr>
        <w:t xml:space="preserve"> target</w:t>
      </w:r>
      <w:r w:rsidR="00071F76" w:rsidRPr="001D7FCC">
        <w:rPr>
          <w:rFonts w:ascii="Times New Roman" w:hAnsi="Times New Roman" w:cs="Times New Roman"/>
        </w:rPr>
        <w:t xml:space="preserve">s </w:t>
      </w:r>
      <w:r w:rsidRPr="001D7FCC">
        <w:rPr>
          <w:rFonts w:ascii="Times New Roman" w:hAnsi="Times New Roman" w:cs="Times New Roman"/>
        </w:rPr>
        <w:t>without an “EV pattern”</w:t>
      </w:r>
      <w:r w:rsidR="00071F76" w:rsidRPr="001D7FCC">
        <w:rPr>
          <w:rFonts w:ascii="Times New Roman" w:hAnsi="Times New Roman" w:cs="Times New Roman"/>
        </w:rPr>
        <w:t>.</w:t>
      </w:r>
      <w:r w:rsidR="00C841AE" w:rsidRPr="001D7FCC">
        <w:rPr>
          <w:rFonts w:ascii="Times New Roman" w:hAnsi="Times New Roman" w:cs="Times New Roman"/>
        </w:rPr>
        <w:t xml:space="preserve"> To that end we state: “</w:t>
      </w:r>
      <w:r w:rsidR="001D7FCC">
        <w:rPr>
          <w:rFonts w:ascii="Times New Roman" w:hAnsi="Times New Roman" w:cs="Times New Roman"/>
        </w:rPr>
        <w:t>O</w:t>
      </w:r>
      <w:r w:rsidR="00C841AE" w:rsidRPr="001D7FCC">
        <w:rPr>
          <w:rFonts w:ascii="Times New Roman" w:hAnsi="Times New Roman" w:cs="Times New Roman"/>
        </w:rPr>
        <w:t xml:space="preserve">ur analysis is useful for identifying potential EV-associated proteins but cannot </w:t>
      </w:r>
      <w:r w:rsidR="00C841AE" w:rsidRPr="001D7FCC">
        <w:rPr>
          <w:rFonts w:ascii="Times New Roman" w:hAnsi="Times New Roman" w:cs="Times New Roman"/>
        </w:rPr>
        <w:lastRenderedPageBreak/>
        <w:t xml:space="preserve">rule out EV association for proteins that do not meet our criteria or that are not included in the </w:t>
      </w:r>
      <w:proofErr w:type="spellStart"/>
      <w:r w:rsidR="00C841AE" w:rsidRPr="001D7FCC">
        <w:rPr>
          <w:rFonts w:ascii="Times New Roman" w:hAnsi="Times New Roman" w:cs="Times New Roman"/>
        </w:rPr>
        <w:t>Olink</w:t>
      </w:r>
      <w:proofErr w:type="spellEnd"/>
      <w:r w:rsidR="00C841AE" w:rsidRPr="001D7FCC">
        <w:rPr>
          <w:rFonts w:ascii="Times New Roman" w:hAnsi="Times New Roman" w:cs="Times New Roman"/>
        </w:rPr>
        <w:t xml:space="preserve"> HT platform.”</w:t>
      </w:r>
    </w:p>
    <w:p w14:paraId="2266163D" w14:textId="77777777" w:rsidR="001F6296" w:rsidRPr="001D7FCC" w:rsidRDefault="001F6296" w:rsidP="00C845A5">
      <w:pPr>
        <w:rPr>
          <w:rFonts w:ascii="Times New Roman" w:hAnsi="Times New Roman" w:cs="Times New Roman"/>
        </w:rPr>
      </w:pPr>
    </w:p>
    <w:p w14:paraId="1D10C1AC" w14:textId="14E3D0CE" w:rsidR="00C845A5" w:rsidRDefault="00C845A5" w:rsidP="00C845A5">
      <w:pPr>
        <w:rPr>
          <w:rFonts w:ascii="Times New Roman" w:hAnsi="Times New Roman" w:cs="Times New Roman"/>
        </w:rPr>
      </w:pPr>
      <w:r w:rsidRPr="001D7FCC">
        <w:rPr>
          <w:rFonts w:ascii="Times New Roman" w:hAnsi="Times New Roman" w:cs="Times New Roman"/>
        </w:rPr>
        <w:t>6) the manuscript is unfortunately not very easy</w:t>
      </w:r>
      <w:r w:rsidRPr="00C845A5">
        <w:rPr>
          <w:rFonts w:ascii="Times New Roman" w:hAnsi="Times New Roman" w:cs="Times New Roman"/>
        </w:rPr>
        <w:t xml:space="preserve"> to follow, and lacks clarity.</w:t>
      </w:r>
    </w:p>
    <w:p w14:paraId="7C4C49E6" w14:textId="77777777" w:rsidR="001F6296" w:rsidRDefault="001F6296" w:rsidP="00C845A5">
      <w:pPr>
        <w:rPr>
          <w:rFonts w:ascii="Times New Roman" w:hAnsi="Times New Roman" w:cs="Times New Roman"/>
        </w:rPr>
      </w:pPr>
    </w:p>
    <w:p w14:paraId="2B5F6855" w14:textId="49B096F8" w:rsidR="00D616CA" w:rsidRDefault="001F6296">
      <w:pPr>
        <w:rPr>
          <w:rFonts w:ascii="Times New Roman" w:hAnsi="Times New Roman" w:cs="Times New Roman"/>
        </w:rPr>
      </w:pPr>
      <w:r>
        <w:rPr>
          <w:rFonts w:ascii="Times New Roman" w:hAnsi="Times New Roman" w:cs="Times New Roman"/>
        </w:rPr>
        <w:t xml:space="preserve">We have substantially edited the manuscript </w:t>
      </w:r>
      <w:r w:rsidR="001D7FCC">
        <w:rPr>
          <w:rFonts w:ascii="Times New Roman" w:hAnsi="Times New Roman" w:cs="Times New Roman"/>
        </w:rPr>
        <w:t xml:space="preserve">to </w:t>
      </w:r>
      <w:r>
        <w:rPr>
          <w:rFonts w:ascii="Times New Roman" w:hAnsi="Times New Roman" w:cs="Times New Roman"/>
        </w:rPr>
        <w:t>clarify</w:t>
      </w:r>
      <w:r w:rsidR="001D7FCC">
        <w:rPr>
          <w:rFonts w:ascii="Times New Roman" w:hAnsi="Times New Roman" w:cs="Times New Roman"/>
        </w:rPr>
        <w:t xml:space="preserve"> our methodology and claims</w:t>
      </w:r>
      <w:r>
        <w:rPr>
          <w:rFonts w:ascii="Times New Roman" w:hAnsi="Times New Roman" w:cs="Times New Roman"/>
        </w:rPr>
        <w:t>. We look forward to further clarifying with additional feedback if sent for review</w:t>
      </w:r>
      <w:r w:rsidR="00E7205C">
        <w:rPr>
          <w:rFonts w:ascii="Times New Roman" w:hAnsi="Times New Roman" w:cs="Times New Roman"/>
        </w:rPr>
        <w:t>.</w:t>
      </w:r>
    </w:p>
    <w:p w14:paraId="1689985B" w14:textId="77777777" w:rsidR="00C34CC2" w:rsidRDefault="00C34CC2">
      <w:pPr>
        <w:rPr>
          <w:rFonts w:ascii="Times New Roman" w:hAnsi="Times New Roman" w:cs="Times New Roman"/>
        </w:rPr>
      </w:pPr>
    </w:p>
    <w:p w14:paraId="50C37F02" w14:textId="6D05941C" w:rsidR="00490AF2" w:rsidRDefault="001D7FCC">
      <w:pPr>
        <w:rPr>
          <w:rFonts w:ascii="Times New Roman" w:hAnsi="Times New Roman" w:cs="Times New Roman"/>
        </w:rPr>
      </w:pPr>
      <w:r>
        <w:rPr>
          <w:rFonts w:ascii="Times New Roman" w:hAnsi="Times New Roman" w:cs="Times New Roman"/>
        </w:rPr>
        <w:t>In conclusion, w</w:t>
      </w:r>
      <w:r w:rsidR="00490AF2">
        <w:rPr>
          <w:rFonts w:ascii="Times New Roman" w:hAnsi="Times New Roman" w:cs="Times New Roman"/>
        </w:rPr>
        <w:t xml:space="preserve">e believe that this dataset will be of high value to the readership of JEV, both because of the targets suggested, and because of the targets that we believe should be reassessed </w:t>
      </w:r>
      <w:r>
        <w:rPr>
          <w:rFonts w:ascii="Times New Roman" w:hAnsi="Times New Roman" w:cs="Times New Roman"/>
        </w:rPr>
        <w:t xml:space="preserve">and further evaluated </w:t>
      </w:r>
      <w:r w:rsidR="00490AF2">
        <w:rPr>
          <w:rFonts w:ascii="Times New Roman" w:hAnsi="Times New Roman" w:cs="Times New Roman"/>
        </w:rPr>
        <w:t>based on their</w:t>
      </w:r>
      <w:r>
        <w:rPr>
          <w:rFonts w:ascii="Times New Roman" w:hAnsi="Times New Roman" w:cs="Times New Roman"/>
        </w:rPr>
        <w:t xml:space="preserve"> predominantly late</w:t>
      </w:r>
      <w:r w:rsidR="00490AF2">
        <w:rPr>
          <w:rFonts w:ascii="Times New Roman" w:hAnsi="Times New Roman" w:cs="Times New Roman"/>
        </w:rPr>
        <w:t xml:space="preserve"> elution pattern</w:t>
      </w:r>
      <w:r>
        <w:rPr>
          <w:rFonts w:ascii="Times New Roman" w:hAnsi="Times New Roman" w:cs="Times New Roman"/>
        </w:rPr>
        <w:t xml:space="preserve"> in SEC</w:t>
      </w:r>
      <w:r w:rsidR="00490AF2">
        <w:rPr>
          <w:rFonts w:ascii="Times New Roman" w:hAnsi="Times New Roman" w:cs="Times New Roman"/>
        </w:rPr>
        <w:t xml:space="preserve">. </w:t>
      </w:r>
      <w:bookmarkStart w:id="5" w:name="_Hlk162465937"/>
      <w:r w:rsidR="00490AF2">
        <w:rPr>
          <w:rFonts w:ascii="Times New Roman" w:hAnsi="Times New Roman" w:cs="Times New Roman"/>
        </w:rPr>
        <w:t xml:space="preserve">More importantly, because of the difficulty of assessing the free protein fractions of size exclusion chromatography and density gradient density </w:t>
      </w:r>
      <w:r>
        <w:rPr>
          <w:rFonts w:ascii="Times New Roman" w:hAnsi="Times New Roman" w:cs="Times New Roman"/>
        </w:rPr>
        <w:t>chromatography</w:t>
      </w:r>
      <w:r w:rsidR="00490AF2">
        <w:rPr>
          <w:rFonts w:ascii="Times New Roman" w:hAnsi="Times New Roman" w:cs="Times New Roman"/>
        </w:rPr>
        <w:t xml:space="preserve"> with mass spectrometry, this is to our knowledge the largest unbiased database of EV association ever compiled, and therefore a valuable resourc</w:t>
      </w:r>
      <w:bookmarkEnd w:id="5"/>
      <w:r w:rsidR="00490AF2">
        <w:rPr>
          <w:rFonts w:ascii="Times New Roman" w:hAnsi="Times New Roman" w:cs="Times New Roman"/>
        </w:rPr>
        <w:t xml:space="preserve">e for the community. </w:t>
      </w:r>
      <w:r w:rsidR="00F5626D">
        <w:rPr>
          <w:rFonts w:ascii="Times New Roman" w:hAnsi="Times New Roman" w:cs="Times New Roman"/>
        </w:rPr>
        <w:t xml:space="preserve">We hope you will consider </w:t>
      </w:r>
      <w:r w:rsidR="00C61A4E">
        <w:rPr>
          <w:rFonts w:ascii="Times New Roman" w:hAnsi="Times New Roman" w:cs="Times New Roman"/>
        </w:rPr>
        <w:t>sending the manuscript for review.</w:t>
      </w:r>
    </w:p>
    <w:p w14:paraId="32FA4444" w14:textId="77777777" w:rsidR="00C61A4E" w:rsidRDefault="00C61A4E">
      <w:pPr>
        <w:rPr>
          <w:rFonts w:ascii="Times New Roman" w:hAnsi="Times New Roman" w:cs="Times New Roman"/>
        </w:rPr>
      </w:pPr>
    </w:p>
    <w:p w14:paraId="6498AD33" w14:textId="3C096D29" w:rsidR="00C61A4E" w:rsidRDefault="00C61A4E">
      <w:pPr>
        <w:rPr>
          <w:rFonts w:ascii="Times New Roman" w:hAnsi="Times New Roman" w:cs="Times New Roman"/>
        </w:rPr>
      </w:pPr>
      <w:r>
        <w:rPr>
          <w:rFonts w:ascii="Times New Roman" w:hAnsi="Times New Roman" w:cs="Times New Roman"/>
        </w:rPr>
        <w:t xml:space="preserve">Sincerely, </w:t>
      </w:r>
    </w:p>
    <w:p w14:paraId="00EDF690" w14:textId="7001BD5F" w:rsidR="00C61A4E" w:rsidRDefault="00C61A4E">
      <w:pPr>
        <w:rPr>
          <w:rFonts w:ascii="Times New Roman" w:hAnsi="Times New Roman" w:cs="Times New Roman"/>
        </w:rPr>
      </w:pPr>
      <w:r>
        <w:rPr>
          <w:rFonts w:ascii="Times New Roman" w:hAnsi="Times New Roman" w:cs="Times New Roman"/>
        </w:rPr>
        <w:t xml:space="preserve">David R. Walt </w:t>
      </w:r>
    </w:p>
    <w:p w14:paraId="0B60B353" w14:textId="77777777" w:rsidR="00C34CC2" w:rsidRPr="00C845A5" w:rsidRDefault="00C34CC2">
      <w:pPr>
        <w:rPr>
          <w:rFonts w:ascii="Times New Roman" w:hAnsi="Times New Roman" w:cs="Times New Roman"/>
        </w:rPr>
      </w:pPr>
    </w:p>
    <w:p w14:paraId="52DC07DF" w14:textId="77777777" w:rsidR="00D616CA" w:rsidRPr="00C845A5" w:rsidRDefault="00D616CA">
      <w:pPr>
        <w:rPr>
          <w:rFonts w:ascii="Times New Roman" w:hAnsi="Times New Roman" w:cs="Times New Roman"/>
        </w:rPr>
      </w:pPr>
    </w:p>
    <w:sectPr w:rsidR="00D616CA" w:rsidRPr="00C845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ydney D'Amaddio" w:date="2024-03-27T20:54:00Z" w:initials="SD">
    <w:p w14:paraId="3D911D63" w14:textId="0C9D355D" w:rsidR="00FD39ED" w:rsidRDefault="00FD39ED">
      <w:pPr>
        <w:pStyle w:val="CommentText"/>
      </w:pPr>
      <w:r>
        <w:rPr>
          <w:rStyle w:val="CommentReference"/>
        </w:rPr>
        <w:annotationRef/>
      </w:r>
      <w:r>
        <w:t>I think if we are going to explicitly claim that fraction 6 represents background then we need to include fraction 6 in our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911D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911D63" w16cid:durableId="29AF05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ydney D'Amaddio">
    <w15:presenceInfo w15:providerId="None" w15:userId="Sydney D'Amadd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C6"/>
    <w:rsid w:val="0004799B"/>
    <w:rsid w:val="00071F76"/>
    <w:rsid w:val="000B1BC2"/>
    <w:rsid w:val="000D565C"/>
    <w:rsid w:val="00131DC9"/>
    <w:rsid w:val="0014588A"/>
    <w:rsid w:val="001558F7"/>
    <w:rsid w:val="001D30D9"/>
    <w:rsid w:val="001D7FCC"/>
    <w:rsid w:val="001F6296"/>
    <w:rsid w:val="00223B1D"/>
    <w:rsid w:val="0026592E"/>
    <w:rsid w:val="00267115"/>
    <w:rsid w:val="00274BF3"/>
    <w:rsid w:val="0028438C"/>
    <w:rsid w:val="003B262B"/>
    <w:rsid w:val="003B4A3B"/>
    <w:rsid w:val="0042207E"/>
    <w:rsid w:val="00490AF2"/>
    <w:rsid w:val="004C4BC6"/>
    <w:rsid w:val="00546695"/>
    <w:rsid w:val="0056717C"/>
    <w:rsid w:val="005B1986"/>
    <w:rsid w:val="005B19B5"/>
    <w:rsid w:val="005B3BA4"/>
    <w:rsid w:val="006207C0"/>
    <w:rsid w:val="006E0640"/>
    <w:rsid w:val="00755F3D"/>
    <w:rsid w:val="00794496"/>
    <w:rsid w:val="007D20A9"/>
    <w:rsid w:val="007E387F"/>
    <w:rsid w:val="008728A9"/>
    <w:rsid w:val="008C3F42"/>
    <w:rsid w:val="00983861"/>
    <w:rsid w:val="009A5121"/>
    <w:rsid w:val="00A33A88"/>
    <w:rsid w:val="00BE723E"/>
    <w:rsid w:val="00C34CC2"/>
    <w:rsid w:val="00C61A4E"/>
    <w:rsid w:val="00C709E8"/>
    <w:rsid w:val="00C841AE"/>
    <w:rsid w:val="00C845A5"/>
    <w:rsid w:val="00CC6E44"/>
    <w:rsid w:val="00CF6008"/>
    <w:rsid w:val="00D616CA"/>
    <w:rsid w:val="00DF5C64"/>
    <w:rsid w:val="00E550A7"/>
    <w:rsid w:val="00E7205C"/>
    <w:rsid w:val="00E81542"/>
    <w:rsid w:val="00ED4108"/>
    <w:rsid w:val="00EE5A86"/>
    <w:rsid w:val="00EE65E4"/>
    <w:rsid w:val="00F14E54"/>
    <w:rsid w:val="00F5626D"/>
    <w:rsid w:val="00F7417C"/>
    <w:rsid w:val="00F91C5A"/>
    <w:rsid w:val="00FD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8053"/>
  <w15:chartTrackingRefBased/>
  <w15:docId w15:val="{210AE2FD-EF41-1044-BE88-93249CA2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B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B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B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B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BC6"/>
    <w:rPr>
      <w:rFonts w:eastAsiaTheme="majorEastAsia" w:cstheme="majorBidi"/>
      <w:color w:val="272727" w:themeColor="text1" w:themeTint="D8"/>
    </w:rPr>
  </w:style>
  <w:style w:type="paragraph" w:styleId="Title">
    <w:name w:val="Title"/>
    <w:basedOn w:val="Normal"/>
    <w:next w:val="Normal"/>
    <w:link w:val="TitleChar"/>
    <w:uiPriority w:val="10"/>
    <w:qFormat/>
    <w:rsid w:val="004C4B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B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B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4BC6"/>
    <w:rPr>
      <w:i/>
      <w:iCs/>
      <w:color w:val="404040" w:themeColor="text1" w:themeTint="BF"/>
    </w:rPr>
  </w:style>
  <w:style w:type="paragraph" w:styleId="ListParagraph">
    <w:name w:val="List Paragraph"/>
    <w:basedOn w:val="Normal"/>
    <w:uiPriority w:val="34"/>
    <w:qFormat/>
    <w:rsid w:val="004C4BC6"/>
    <w:pPr>
      <w:ind w:left="720"/>
      <w:contextualSpacing/>
    </w:pPr>
  </w:style>
  <w:style w:type="character" w:styleId="IntenseEmphasis">
    <w:name w:val="Intense Emphasis"/>
    <w:basedOn w:val="DefaultParagraphFont"/>
    <w:uiPriority w:val="21"/>
    <w:qFormat/>
    <w:rsid w:val="004C4BC6"/>
    <w:rPr>
      <w:i/>
      <w:iCs/>
      <w:color w:val="0F4761" w:themeColor="accent1" w:themeShade="BF"/>
    </w:rPr>
  </w:style>
  <w:style w:type="paragraph" w:styleId="IntenseQuote">
    <w:name w:val="Intense Quote"/>
    <w:basedOn w:val="Normal"/>
    <w:next w:val="Normal"/>
    <w:link w:val="IntenseQuoteChar"/>
    <w:uiPriority w:val="30"/>
    <w:qFormat/>
    <w:rsid w:val="004C4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BC6"/>
    <w:rPr>
      <w:i/>
      <w:iCs/>
      <w:color w:val="0F4761" w:themeColor="accent1" w:themeShade="BF"/>
    </w:rPr>
  </w:style>
  <w:style w:type="character" w:styleId="IntenseReference">
    <w:name w:val="Intense Reference"/>
    <w:basedOn w:val="DefaultParagraphFont"/>
    <w:uiPriority w:val="32"/>
    <w:qFormat/>
    <w:rsid w:val="004C4BC6"/>
    <w:rPr>
      <w:b/>
      <w:bCs/>
      <w:smallCaps/>
      <w:color w:val="0F4761" w:themeColor="accent1" w:themeShade="BF"/>
      <w:spacing w:val="5"/>
    </w:rPr>
  </w:style>
  <w:style w:type="character" w:styleId="CommentReference">
    <w:name w:val="annotation reference"/>
    <w:basedOn w:val="DefaultParagraphFont"/>
    <w:uiPriority w:val="99"/>
    <w:semiHidden/>
    <w:unhideWhenUsed/>
    <w:rsid w:val="00FD39ED"/>
    <w:rPr>
      <w:sz w:val="16"/>
      <w:szCs w:val="16"/>
    </w:rPr>
  </w:style>
  <w:style w:type="paragraph" w:styleId="CommentText">
    <w:name w:val="annotation text"/>
    <w:basedOn w:val="Normal"/>
    <w:link w:val="CommentTextChar"/>
    <w:uiPriority w:val="99"/>
    <w:semiHidden/>
    <w:unhideWhenUsed/>
    <w:rsid w:val="00FD39ED"/>
    <w:rPr>
      <w:sz w:val="20"/>
      <w:szCs w:val="20"/>
    </w:rPr>
  </w:style>
  <w:style w:type="character" w:customStyle="1" w:styleId="CommentTextChar">
    <w:name w:val="Comment Text Char"/>
    <w:basedOn w:val="DefaultParagraphFont"/>
    <w:link w:val="CommentText"/>
    <w:uiPriority w:val="99"/>
    <w:semiHidden/>
    <w:rsid w:val="00FD39ED"/>
    <w:rPr>
      <w:sz w:val="20"/>
      <w:szCs w:val="20"/>
    </w:rPr>
  </w:style>
  <w:style w:type="paragraph" w:styleId="CommentSubject">
    <w:name w:val="annotation subject"/>
    <w:basedOn w:val="CommentText"/>
    <w:next w:val="CommentText"/>
    <w:link w:val="CommentSubjectChar"/>
    <w:uiPriority w:val="99"/>
    <w:semiHidden/>
    <w:unhideWhenUsed/>
    <w:rsid w:val="00FD39ED"/>
    <w:rPr>
      <w:b/>
      <w:bCs/>
    </w:rPr>
  </w:style>
  <w:style w:type="character" w:customStyle="1" w:styleId="CommentSubjectChar">
    <w:name w:val="Comment Subject Char"/>
    <w:basedOn w:val="CommentTextChar"/>
    <w:link w:val="CommentSubject"/>
    <w:uiPriority w:val="99"/>
    <w:semiHidden/>
    <w:rsid w:val="00FD39ED"/>
    <w:rPr>
      <w:b/>
      <w:bCs/>
      <w:sz w:val="20"/>
      <w:szCs w:val="20"/>
    </w:rPr>
  </w:style>
  <w:style w:type="paragraph" w:styleId="BalloonText">
    <w:name w:val="Balloon Text"/>
    <w:basedOn w:val="Normal"/>
    <w:link w:val="BalloonTextChar"/>
    <w:uiPriority w:val="99"/>
    <w:semiHidden/>
    <w:unhideWhenUsed/>
    <w:rsid w:val="00FD39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Kipman, Maia</dc:creator>
  <cp:keywords/>
  <dc:description/>
  <cp:lastModifiedBy>Sydney D'Amaddio</cp:lastModifiedBy>
  <cp:revision>2</cp:revision>
  <dcterms:created xsi:type="dcterms:W3CDTF">2024-03-28T01:07:00Z</dcterms:created>
  <dcterms:modified xsi:type="dcterms:W3CDTF">2024-03-28T01:07:00Z</dcterms:modified>
</cp:coreProperties>
</file>